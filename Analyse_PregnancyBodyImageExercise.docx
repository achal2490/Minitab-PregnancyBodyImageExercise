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98675998"/>
        <w:docPartObj>
          <w:docPartGallery w:val="Cover Pages"/>
          <w:docPartUnique/>
        </w:docPartObj>
      </w:sdtPr>
      <w:sdtContent>
        <w:p w14:paraId="32999D94" w14:textId="77777777" w:rsidR="003062CC" w:rsidRDefault="003062CC">
          <w:r>
            <w:rPr>
              <w:lang w:val="en-GB"/>
              <w:rPrChange w:id="1" w:author="Achal Gupta" w:date="2018-11-14T15:32:00Z">
                <w:rPr>
                  <w:noProof/>
                </w:rPr>
              </w:rPrChange>
            </w:rPr>
            <mc:AlternateContent>
              <mc:Choice Requires="wpg">
                <w:drawing>
                  <wp:anchor distT="0" distB="0" distL="114300" distR="114300" simplePos="0" relativeHeight="251662336" behindDoc="0" locked="0" layoutInCell="1" allowOverlap="1" wp14:anchorId="32999F07" wp14:editId="32999F0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9B998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lang w:val="en-GB"/>
              <w:rPrChange w:id="2" w:author="Achal Gupta" w:date="2018-11-14T15:32:00Z">
                <w:rPr>
                  <w:noProof/>
                </w:rPr>
              </w:rPrChange>
            </w:rPr>
            <mc:AlternateContent>
              <mc:Choice Requires="wps">
                <w:drawing>
                  <wp:anchor distT="0" distB="0" distL="114300" distR="114300" simplePos="0" relativeHeight="251660288" behindDoc="0" locked="0" layoutInCell="1" allowOverlap="1" wp14:anchorId="32999F09" wp14:editId="32999F0A">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999F1F" w14:textId="77777777" w:rsidR="004B10D6" w:rsidRDefault="004B10D6">
                                    <w:pPr>
                                      <w:pStyle w:val="NoSpacing"/>
                                      <w:jc w:val="right"/>
                                      <w:rPr>
                                        <w:color w:val="595959" w:themeColor="text1" w:themeTint="A6"/>
                                        <w:sz w:val="28"/>
                                        <w:szCs w:val="28"/>
                                      </w:rPr>
                                    </w:pPr>
                                    <w:r>
                                      <w:rPr>
                                        <w:color w:val="595959" w:themeColor="text1" w:themeTint="A6"/>
                                        <w:sz w:val="28"/>
                                        <w:szCs w:val="28"/>
                                      </w:rPr>
                                      <w:t>Achal Gupta</w:t>
                                    </w:r>
                                  </w:p>
                                </w:sdtContent>
                              </w:sdt>
                              <w:p w14:paraId="32999F20" w14:textId="77777777" w:rsidR="004B10D6" w:rsidRDefault="004B1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A00258772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2999F09"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2999F1F" w14:textId="77777777" w:rsidR="004B10D6" w:rsidRDefault="004B10D6">
                              <w:pPr>
                                <w:pStyle w:val="NoSpacing"/>
                                <w:jc w:val="right"/>
                                <w:rPr>
                                  <w:color w:val="595959" w:themeColor="text1" w:themeTint="A6"/>
                                  <w:sz w:val="28"/>
                                  <w:szCs w:val="28"/>
                                </w:rPr>
                              </w:pPr>
                              <w:r>
                                <w:rPr>
                                  <w:color w:val="595959" w:themeColor="text1" w:themeTint="A6"/>
                                  <w:sz w:val="28"/>
                                  <w:szCs w:val="28"/>
                                </w:rPr>
                                <w:t>Achal Gupta</w:t>
                              </w:r>
                            </w:p>
                          </w:sdtContent>
                        </w:sdt>
                        <w:p w14:paraId="32999F20" w14:textId="77777777" w:rsidR="004B10D6" w:rsidRDefault="004B10D6">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A00258772</w:t>
                              </w:r>
                            </w:sdtContent>
                          </w:sdt>
                        </w:p>
                      </w:txbxContent>
                    </v:textbox>
                    <w10:wrap type="square" anchorx="page" anchory="page"/>
                  </v:shape>
                </w:pict>
              </mc:Fallback>
            </mc:AlternateContent>
          </w:r>
          <w:r>
            <w:rPr>
              <w:lang w:val="en-GB"/>
              <w:rPrChange w:id="3" w:author="Achal Gupta" w:date="2018-11-14T15:32:00Z">
                <w:rPr>
                  <w:noProof/>
                </w:rPr>
              </w:rPrChange>
            </w:rPr>
            <mc:AlternateContent>
              <mc:Choice Requires="wps">
                <w:drawing>
                  <wp:anchor distT="0" distB="0" distL="114300" distR="114300" simplePos="0" relativeHeight="251659264" behindDoc="0" locked="0" layoutInCell="1" allowOverlap="1" wp14:anchorId="32999F0B" wp14:editId="32999F0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999F21" w14:textId="77777777" w:rsidR="004B10D6" w:rsidRDefault="004B10D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Portfolio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99F22" w14:textId="77777777" w:rsidR="004B10D6" w:rsidRDefault="004B10D6">
                                    <w:pPr>
                                      <w:jc w:val="right"/>
                                      <w:rPr>
                                        <w:smallCaps/>
                                        <w:color w:val="404040" w:themeColor="text1" w:themeTint="BF"/>
                                        <w:sz w:val="36"/>
                                        <w:szCs w:val="36"/>
                                      </w:rPr>
                                    </w:pPr>
                                    <w:r>
                                      <w:rPr>
                                        <w:color w:val="404040" w:themeColor="text1" w:themeTint="BF"/>
                                        <w:sz w:val="36"/>
                                        <w:szCs w:val="36"/>
                                      </w:rPr>
                                      <w:t>A study of Body Image of pregnant women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2999F0B"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999F21" w14:textId="77777777" w:rsidR="004B10D6" w:rsidRDefault="004B10D6">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Portfolio Assignment 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32999F22" w14:textId="77777777" w:rsidR="004B10D6" w:rsidRDefault="004B10D6">
                              <w:pPr>
                                <w:jc w:val="right"/>
                                <w:rPr>
                                  <w:smallCaps/>
                                  <w:color w:val="404040" w:themeColor="text1" w:themeTint="BF"/>
                                  <w:sz w:val="36"/>
                                  <w:szCs w:val="36"/>
                                </w:rPr>
                              </w:pPr>
                              <w:r>
                                <w:rPr>
                                  <w:color w:val="404040" w:themeColor="text1" w:themeTint="BF"/>
                                  <w:sz w:val="36"/>
                                  <w:szCs w:val="36"/>
                                </w:rPr>
                                <w:t>A study of Body Image of pregnant women</w:t>
                              </w:r>
                            </w:p>
                          </w:sdtContent>
                        </w:sdt>
                      </w:txbxContent>
                    </v:textbox>
                    <w10:wrap type="square" anchorx="page" anchory="page"/>
                  </v:shape>
                </w:pict>
              </mc:Fallback>
            </mc:AlternateContent>
          </w:r>
        </w:p>
        <w:p w14:paraId="32999D95" w14:textId="77777777" w:rsidR="003062CC" w:rsidRDefault="003062CC">
          <w:pPr>
            <w:rPr>
              <w:rFonts w:asciiTheme="majorHAnsi" w:eastAsiaTheme="majorEastAsia" w:hAnsiTheme="majorHAnsi" w:cstheme="majorBidi"/>
              <w:color w:val="2E74B5" w:themeColor="accent1" w:themeShade="BF"/>
              <w:sz w:val="32"/>
              <w:szCs w:val="32"/>
            </w:rPr>
          </w:pPr>
          <w:r>
            <w:br w:type="page"/>
          </w:r>
        </w:p>
      </w:sdtContent>
    </w:sdt>
    <w:sdt>
      <w:sdtPr>
        <w:rPr>
          <w:rFonts w:asciiTheme="minorHAnsi" w:eastAsiaTheme="minorHAnsi" w:hAnsiTheme="minorHAnsi" w:cstheme="minorBidi"/>
          <w:color w:val="auto"/>
          <w:sz w:val="22"/>
          <w:szCs w:val="22"/>
          <w:lang w:val="en-IE"/>
        </w:rPr>
        <w:id w:val="-2107026771"/>
        <w:docPartObj>
          <w:docPartGallery w:val="Table of Contents"/>
          <w:docPartUnique/>
        </w:docPartObj>
      </w:sdtPr>
      <w:sdtEndPr>
        <w:rPr>
          <w:b/>
          <w:bCs/>
          <w:noProof/>
        </w:rPr>
      </w:sdtEndPr>
      <w:sdtContent>
        <w:p w14:paraId="32999D96" w14:textId="77777777" w:rsidR="002D06B6" w:rsidRDefault="002D06B6">
          <w:pPr>
            <w:pStyle w:val="TOCHeading"/>
          </w:pPr>
          <w:r>
            <w:t>Table of Contents</w:t>
          </w:r>
        </w:p>
        <w:p w14:paraId="32999D97" w14:textId="77777777" w:rsidR="00A32BC9" w:rsidRDefault="002D06B6">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29916870" w:history="1">
            <w:r w:rsidR="00A32BC9" w:rsidRPr="00802184">
              <w:rPr>
                <w:rStyle w:val="Hyperlink"/>
                <w:noProof/>
              </w:rPr>
              <w:t>Introduction</w:t>
            </w:r>
            <w:r w:rsidR="00A32BC9">
              <w:rPr>
                <w:noProof/>
                <w:webHidden/>
              </w:rPr>
              <w:tab/>
            </w:r>
            <w:r w:rsidR="00A32BC9">
              <w:rPr>
                <w:noProof/>
                <w:webHidden/>
              </w:rPr>
              <w:fldChar w:fldCharType="begin"/>
            </w:r>
            <w:r w:rsidR="00A32BC9">
              <w:rPr>
                <w:noProof/>
                <w:webHidden/>
              </w:rPr>
              <w:instrText xml:space="preserve"> PAGEREF _Toc529916870 \h </w:instrText>
            </w:r>
            <w:r w:rsidR="00A32BC9">
              <w:rPr>
                <w:noProof/>
                <w:webHidden/>
              </w:rPr>
            </w:r>
            <w:r w:rsidR="00A32BC9">
              <w:rPr>
                <w:noProof/>
                <w:webHidden/>
              </w:rPr>
              <w:fldChar w:fldCharType="separate"/>
            </w:r>
            <w:r w:rsidR="00A32BC9">
              <w:rPr>
                <w:noProof/>
                <w:webHidden/>
              </w:rPr>
              <w:t>2</w:t>
            </w:r>
            <w:r w:rsidR="00A32BC9">
              <w:rPr>
                <w:noProof/>
                <w:webHidden/>
              </w:rPr>
              <w:fldChar w:fldCharType="end"/>
            </w:r>
          </w:hyperlink>
        </w:p>
        <w:p w14:paraId="32999D98" w14:textId="77777777" w:rsidR="00A32BC9" w:rsidRDefault="004B10D6">
          <w:pPr>
            <w:pStyle w:val="TOC1"/>
            <w:tabs>
              <w:tab w:val="right" w:leader="dot" w:pos="9016"/>
            </w:tabs>
            <w:rPr>
              <w:rFonts w:eastAsiaTheme="minorEastAsia"/>
              <w:noProof/>
              <w:lang w:eastAsia="en-IE"/>
            </w:rPr>
          </w:pPr>
          <w:hyperlink w:anchor="_Toc529916871" w:history="1">
            <w:r w:rsidR="00A32BC9" w:rsidRPr="00802184">
              <w:rPr>
                <w:rStyle w:val="Hyperlink"/>
                <w:noProof/>
              </w:rPr>
              <w:t>Abbreviation Used</w:t>
            </w:r>
            <w:r w:rsidR="00A32BC9">
              <w:rPr>
                <w:noProof/>
                <w:webHidden/>
              </w:rPr>
              <w:tab/>
            </w:r>
            <w:r w:rsidR="00A32BC9">
              <w:rPr>
                <w:noProof/>
                <w:webHidden/>
              </w:rPr>
              <w:fldChar w:fldCharType="begin"/>
            </w:r>
            <w:r w:rsidR="00A32BC9">
              <w:rPr>
                <w:noProof/>
                <w:webHidden/>
              </w:rPr>
              <w:instrText xml:space="preserve"> PAGEREF _Toc529916871 \h </w:instrText>
            </w:r>
            <w:r w:rsidR="00A32BC9">
              <w:rPr>
                <w:noProof/>
                <w:webHidden/>
              </w:rPr>
            </w:r>
            <w:r w:rsidR="00A32BC9">
              <w:rPr>
                <w:noProof/>
                <w:webHidden/>
              </w:rPr>
              <w:fldChar w:fldCharType="separate"/>
            </w:r>
            <w:r w:rsidR="00A32BC9">
              <w:rPr>
                <w:noProof/>
                <w:webHidden/>
              </w:rPr>
              <w:t>2</w:t>
            </w:r>
            <w:r w:rsidR="00A32BC9">
              <w:rPr>
                <w:noProof/>
                <w:webHidden/>
              </w:rPr>
              <w:fldChar w:fldCharType="end"/>
            </w:r>
          </w:hyperlink>
        </w:p>
        <w:p w14:paraId="32999D99" w14:textId="77777777" w:rsidR="00A32BC9" w:rsidRDefault="004B10D6">
          <w:pPr>
            <w:pStyle w:val="TOC1"/>
            <w:tabs>
              <w:tab w:val="right" w:leader="dot" w:pos="9016"/>
            </w:tabs>
            <w:rPr>
              <w:rFonts w:eastAsiaTheme="minorEastAsia"/>
              <w:noProof/>
              <w:lang w:eastAsia="en-IE"/>
            </w:rPr>
          </w:pPr>
          <w:hyperlink w:anchor="_Toc529916872" w:history="1">
            <w:r w:rsidR="00A32BC9" w:rsidRPr="00802184">
              <w:rPr>
                <w:rStyle w:val="Hyperlink"/>
                <w:noProof/>
              </w:rPr>
              <w:t>Do ‘control’ women tend on average to show a reduction in ‘body image’ from early pregnancy to after pregnancy?</w:t>
            </w:r>
            <w:r w:rsidR="00A32BC9">
              <w:rPr>
                <w:noProof/>
                <w:webHidden/>
              </w:rPr>
              <w:tab/>
            </w:r>
            <w:r w:rsidR="00A32BC9">
              <w:rPr>
                <w:noProof/>
                <w:webHidden/>
              </w:rPr>
              <w:fldChar w:fldCharType="begin"/>
            </w:r>
            <w:r w:rsidR="00A32BC9">
              <w:rPr>
                <w:noProof/>
                <w:webHidden/>
              </w:rPr>
              <w:instrText xml:space="preserve"> PAGEREF _Toc529916872 \h </w:instrText>
            </w:r>
            <w:r w:rsidR="00A32BC9">
              <w:rPr>
                <w:noProof/>
                <w:webHidden/>
              </w:rPr>
            </w:r>
            <w:r w:rsidR="00A32BC9">
              <w:rPr>
                <w:noProof/>
                <w:webHidden/>
              </w:rPr>
              <w:fldChar w:fldCharType="separate"/>
            </w:r>
            <w:r w:rsidR="00A32BC9">
              <w:rPr>
                <w:noProof/>
                <w:webHidden/>
              </w:rPr>
              <w:t>2</w:t>
            </w:r>
            <w:r w:rsidR="00A32BC9">
              <w:rPr>
                <w:noProof/>
                <w:webHidden/>
              </w:rPr>
              <w:fldChar w:fldCharType="end"/>
            </w:r>
          </w:hyperlink>
        </w:p>
        <w:p w14:paraId="32999D9A" w14:textId="77777777" w:rsidR="00A32BC9" w:rsidRDefault="004B10D6">
          <w:pPr>
            <w:pStyle w:val="TOC1"/>
            <w:tabs>
              <w:tab w:val="right" w:leader="dot" w:pos="9016"/>
            </w:tabs>
            <w:rPr>
              <w:rFonts w:eastAsiaTheme="minorEastAsia"/>
              <w:noProof/>
              <w:lang w:eastAsia="en-IE"/>
            </w:rPr>
          </w:pPr>
          <w:hyperlink w:anchor="_Toc529916873" w:history="1">
            <w:r w:rsidR="00A32BC9" w:rsidRPr="00802184">
              <w:rPr>
                <w:rStyle w:val="Hyperlink"/>
                <w:noProof/>
              </w:rPr>
              <w:t>Do women undergoing this exercise regime tend on average to show a reduction in ‘body image’ from early pregnancy to after pregnancy?</w:t>
            </w:r>
            <w:r w:rsidR="00A32BC9">
              <w:rPr>
                <w:noProof/>
                <w:webHidden/>
              </w:rPr>
              <w:tab/>
            </w:r>
            <w:r w:rsidR="00A32BC9">
              <w:rPr>
                <w:noProof/>
                <w:webHidden/>
              </w:rPr>
              <w:fldChar w:fldCharType="begin"/>
            </w:r>
            <w:r w:rsidR="00A32BC9">
              <w:rPr>
                <w:noProof/>
                <w:webHidden/>
              </w:rPr>
              <w:instrText xml:space="preserve"> PAGEREF _Toc529916873 \h </w:instrText>
            </w:r>
            <w:r w:rsidR="00A32BC9">
              <w:rPr>
                <w:noProof/>
                <w:webHidden/>
              </w:rPr>
            </w:r>
            <w:r w:rsidR="00A32BC9">
              <w:rPr>
                <w:noProof/>
                <w:webHidden/>
              </w:rPr>
              <w:fldChar w:fldCharType="separate"/>
            </w:r>
            <w:r w:rsidR="00A32BC9">
              <w:rPr>
                <w:noProof/>
                <w:webHidden/>
              </w:rPr>
              <w:t>5</w:t>
            </w:r>
            <w:r w:rsidR="00A32BC9">
              <w:rPr>
                <w:noProof/>
                <w:webHidden/>
              </w:rPr>
              <w:fldChar w:fldCharType="end"/>
            </w:r>
          </w:hyperlink>
        </w:p>
        <w:p w14:paraId="32999D9B" w14:textId="77777777" w:rsidR="00A32BC9" w:rsidRDefault="004B10D6">
          <w:pPr>
            <w:pStyle w:val="TOC1"/>
            <w:tabs>
              <w:tab w:val="right" w:leader="dot" w:pos="9016"/>
            </w:tabs>
            <w:rPr>
              <w:rFonts w:eastAsiaTheme="minorEastAsia"/>
              <w:noProof/>
              <w:lang w:eastAsia="en-IE"/>
            </w:rPr>
          </w:pPr>
          <w:hyperlink w:anchor="_Toc529916874" w:history="1">
            <w:r w:rsidR="00A32BC9" w:rsidRPr="00802184">
              <w:rPr>
                <w:rStyle w:val="Hyperlink"/>
                <w:noProof/>
              </w:rPr>
              <w:t>Is there any significant difference in the average reduction in ‘body image’ between control and exercising women?</w:t>
            </w:r>
            <w:r w:rsidR="00A32BC9">
              <w:rPr>
                <w:noProof/>
                <w:webHidden/>
              </w:rPr>
              <w:tab/>
            </w:r>
            <w:r w:rsidR="00A32BC9">
              <w:rPr>
                <w:noProof/>
                <w:webHidden/>
              </w:rPr>
              <w:fldChar w:fldCharType="begin"/>
            </w:r>
            <w:r w:rsidR="00A32BC9">
              <w:rPr>
                <w:noProof/>
                <w:webHidden/>
              </w:rPr>
              <w:instrText xml:space="preserve"> PAGEREF _Toc529916874 \h </w:instrText>
            </w:r>
            <w:r w:rsidR="00A32BC9">
              <w:rPr>
                <w:noProof/>
                <w:webHidden/>
              </w:rPr>
            </w:r>
            <w:r w:rsidR="00A32BC9">
              <w:rPr>
                <w:noProof/>
                <w:webHidden/>
              </w:rPr>
              <w:fldChar w:fldCharType="separate"/>
            </w:r>
            <w:r w:rsidR="00A32BC9">
              <w:rPr>
                <w:noProof/>
                <w:webHidden/>
              </w:rPr>
              <w:t>7</w:t>
            </w:r>
            <w:r w:rsidR="00A32BC9">
              <w:rPr>
                <w:noProof/>
                <w:webHidden/>
              </w:rPr>
              <w:fldChar w:fldCharType="end"/>
            </w:r>
          </w:hyperlink>
        </w:p>
        <w:p w14:paraId="32999D9C" w14:textId="77777777" w:rsidR="00A32BC9" w:rsidRDefault="004B10D6">
          <w:pPr>
            <w:pStyle w:val="TOC1"/>
            <w:tabs>
              <w:tab w:val="right" w:leader="dot" w:pos="9016"/>
            </w:tabs>
            <w:rPr>
              <w:rFonts w:eastAsiaTheme="minorEastAsia"/>
              <w:noProof/>
              <w:lang w:eastAsia="en-IE"/>
            </w:rPr>
          </w:pPr>
          <w:hyperlink w:anchor="_Toc529916875" w:history="1">
            <w:r w:rsidR="00A32BC9" w:rsidRPr="00802184">
              <w:rPr>
                <w:rStyle w:val="Hyperlink"/>
                <w:noProof/>
              </w:rPr>
              <w:t>Conclusion</w:t>
            </w:r>
            <w:r w:rsidR="00A32BC9">
              <w:rPr>
                <w:noProof/>
                <w:webHidden/>
              </w:rPr>
              <w:tab/>
            </w:r>
            <w:r w:rsidR="00A32BC9">
              <w:rPr>
                <w:noProof/>
                <w:webHidden/>
              </w:rPr>
              <w:fldChar w:fldCharType="begin"/>
            </w:r>
            <w:r w:rsidR="00A32BC9">
              <w:rPr>
                <w:noProof/>
                <w:webHidden/>
              </w:rPr>
              <w:instrText xml:space="preserve"> PAGEREF _Toc529916875 \h </w:instrText>
            </w:r>
            <w:r w:rsidR="00A32BC9">
              <w:rPr>
                <w:noProof/>
                <w:webHidden/>
              </w:rPr>
            </w:r>
            <w:r w:rsidR="00A32BC9">
              <w:rPr>
                <w:noProof/>
                <w:webHidden/>
              </w:rPr>
              <w:fldChar w:fldCharType="separate"/>
            </w:r>
            <w:r w:rsidR="00A32BC9">
              <w:rPr>
                <w:noProof/>
                <w:webHidden/>
              </w:rPr>
              <w:t>10</w:t>
            </w:r>
            <w:r w:rsidR="00A32BC9">
              <w:rPr>
                <w:noProof/>
                <w:webHidden/>
              </w:rPr>
              <w:fldChar w:fldCharType="end"/>
            </w:r>
          </w:hyperlink>
        </w:p>
        <w:p w14:paraId="32999D9D" w14:textId="77777777" w:rsidR="002D06B6" w:rsidRDefault="002D06B6">
          <w:r>
            <w:rPr>
              <w:b/>
              <w:bCs/>
              <w:noProof/>
            </w:rPr>
            <w:fldChar w:fldCharType="end"/>
          </w:r>
        </w:p>
      </w:sdtContent>
    </w:sdt>
    <w:p w14:paraId="32999D9E" w14:textId="77777777" w:rsidR="002D06B6" w:rsidRDefault="002D06B6" w:rsidP="00065A29">
      <w:pPr>
        <w:pStyle w:val="Heading1"/>
      </w:pPr>
    </w:p>
    <w:p w14:paraId="32999D9F" w14:textId="77777777" w:rsidR="002D06B6" w:rsidRDefault="002D06B6">
      <w:pPr>
        <w:rPr>
          <w:rFonts w:asciiTheme="majorHAnsi" w:eastAsiaTheme="majorEastAsia" w:hAnsiTheme="majorHAnsi" w:cstheme="majorBidi"/>
          <w:color w:val="2E74B5" w:themeColor="accent1" w:themeShade="BF"/>
          <w:sz w:val="32"/>
          <w:szCs w:val="32"/>
        </w:rPr>
      </w:pPr>
      <w:r>
        <w:br w:type="page"/>
      </w:r>
    </w:p>
    <w:p w14:paraId="32999DA0" w14:textId="77777777" w:rsidR="002C189B" w:rsidRDefault="002C189B" w:rsidP="00065A29">
      <w:pPr>
        <w:pStyle w:val="Heading1"/>
      </w:pPr>
      <w:bookmarkStart w:id="4" w:name="_Toc529916870"/>
      <w:r>
        <w:lastRenderedPageBreak/>
        <w:t>Introduction</w:t>
      </w:r>
      <w:bookmarkEnd w:id="4"/>
    </w:p>
    <w:p w14:paraId="32999DA1" w14:textId="77777777" w:rsidR="002C189B" w:rsidRDefault="002C189B" w:rsidP="002C189B">
      <w:r>
        <w:t>A randomised trial of the effects of an appropriate exercise regime on a woman’s perception of her body during and after a normal, healthy singleton pregnancy was carried out in Ayrshire, Scotland.   Sixty women, recently pregnant for the first time, were recruited and randomised to be controls or to attend weekly exercise regimes (designed to be suitable for women throughout pregnancy).  Otherwise every one of the 60 women were to carry on the pregnancy as they saw fit including any exercise.</w:t>
      </w:r>
    </w:p>
    <w:p w14:paraId="32999DA2" w14:textId="77777777" w:rsidR="002C189B" w:rsidRDefault="002C189B" w:rsidP="002C189B">
      <w:r>
        <w:t>Each woman filled in a questionnaire as to how she perceived her own body at two distinct times; one at 12 weeks into the pregnancy and the other at 12 weeks after the baby was born (all births produced healthy babies).  One component of this questionnaire allowed the calculation of a measure of the woman’s “body image” with high values on this scale of 0 to 40 denoting women who have a good perception of their own body image.</w:t>
      </w:r>
    </w:p>
    <w:p w14:paraId="48E1D52F" w14:textId="77777777" w:rsidR="00894788" w:rsidRPr="00894788" w:rsidRDefault="00894788" w:rsidP="00894788">
      <w:pPr>
        <w:rPr>
          <w:ins w:id="5" w:author="Achal Gupta" w:date="2018-11-14T15:32:00Z"/>
          <w:b/>
        </w:rPr>
      </w:pPr>
      <w:ins w:id="6" w:author="Achal Gupta" w:date="2018-11-14T15:32:00Z">
        <w:r w:rsidRPr="00894788">
          <w:rPr>
            <w:b/>
          </w:rPr>
          <w:t xml:space="preserve">Body Image </w:t>
        </w:r>
      </w:ins>
    </w:p>
    <w:p w14:paraId="1ABC35E2" w14:textId="77777777" w:rsidR="00894788" w:rsidRDefault="00894788" w:rsidP="00894788">
      <w:pPr>
        <w:rPr>
          <w:ins w:id="7" w:author="Achal Gupta" w:date="2018-11-14T15:32:00Z"/>
        </w:rPr>
      </w:pPr>
      <w:ins w:id="8" w:author="Achal Gupta" w:date="2018-11-14T15:32:00Z">
        <w:r>
          <w:t xml:space="preserve">‘Early Preg BI </w:t>
        </w:r>
        <w:r w:rsidR="008A7CFF">
          <w:t>‘contains</w:t>
        </w:r>
        <w:r>
          <w:t xml:space="preserve"> the Body Image scores at 12 weeks into pregnancy </w:t>
        </w:r>
      </w:ins>
    </w:p>
    <w:p w14:paraId="416BCF5B" w14:textId="77777777" w:rsidR="00894788" w:rsidRDefault="00894788" w:rsidP="00894788">
      <w:pPr>
        <w:rPr>
          <w:ins w:id="9" w:author="Achal Gupta" w:date="2018-11-14T15:32:00Z"/>
        </w:rPr>
      </w:pPr>
      <w:ins w:id="10" w:author="Achal Gupta" w:date="2018-11-14T15:32:00Z">
        <w:r>
          <w:t xml:space="preserve">‘After Preg BI </w:t>
        </w:r>
        <w:r w:rsidR="008A7CFF">
          <w:t>‘contains</w:t>
        </w:r>
        <w:r>
          <w:t xml:space="preserve"> the Body Image scores at 12 weeks after birth </w:t>
        </w:r>
      </w:ins>
    </w:p>
    <w:p w14:paraId="5FFEAEFF" w14:textId="77777777" w:rsidR="00894788" w:rsidRDefault="00894788" w:rsidP="00894788">
      <w:pPr>
        <w:rPr>
          <w:ins w:id="11" w:author="Achal Gupta" w:date="2018-11-14T15:32:00Z"/>
        </w:rPr>
      </w:pPr>
      <w:ins w:id="12" w:author="Achal Gupta" w:date="2018-11-14T15:32:00Z">
        <w:r>
          <w:t xml:space="preserve">‘Exercise Regime’ contains the “Treatment” i.e. 1 for Control </w:t>
        </w:r>
        <w:r w:rsidR="008A7CFF">
          <w:t>and 2</w:t>
        </w:r>
        <w:r>
          <w:t xml:space="preserve"> for Exerciser.</w:t>
        </w:r>
      </w:ins>
    </w:p>
    <w:p w14:paraId="32999DA3" w14:textId="77777777" w:rsidR="00280D45" w:rsidRDefault="00280D45" w:rsidP="00280D45">
      <w:pPr>
        <w:pStyle w:val="Heading1"/>
      </w:pPr>
      <w:bookmarkStart w:id="13" w:name="_Toc529916871"/>
      <w:r>
        <w:t>Abbreviation Used</w:t>
      </w:r>
      <w:bookmarkEnd w:id="13"/>
    </w:p>
    <w:p w14:paraId="32999DA4" w14:textId="77777777" w:rsidR="003C16BD" w:rsidRDefault="00280D45">
      <w:pPr>
        <w:rPr>
          <w:rFonts w:asciiTheme="majorHAnsi" w:eastAsiaTheme="majorEastAsia" w:hAnsiTheme="majorHAnsi" w:cstheme="majorBidi"/>
          <w:color w:val="2E74B5" w:themeColor="accent1" w:themeShade="BF"/>
          <w:sz w:val="32"/>
          <w:szCs w:val="32"/>
        </w:rPr>
      </w:pPr>
      <w:r>
        <w:t>BI – Body Index</w:t>
      </w:r>
    </w:p>
    <w:p w14:paraId="488C5DC7" w14:textId="77777777" w:rsidR="009C6088" w:rsidRDefault="009C6088">
      <w:pPr>
        <w:rPr>
          <w:ins w:id="14" w:author="Achal Gupta" w:date="2018-11-14T15:32:00Z"/>
          <w:rFonts w:asciiTheme="majorHAnsi" w:eastAsiaTheme="majorEastAsia" w:hAnsiTheme="majorHAnsi" w:cstheme="majorBidi"/>
          <w:color w:val="2E74B5" w:themeColor="accent1" w:themeShade="BF"/>
          <w:sz w:val="32"/>
          <w:szCs w:val="32"/>
        </w:rPr>
      </w:pPr>
      <w:bookmarkStart w:id="15" w:name="_Toc529916872"/>
      <w:ins w:id="16" w:author="Achal Gupta" w:date="2018-11-14T15:32:00Z">
        <w:r>
          <w:br w:type="page"/>
        </w:r>
      </w:ins>
    </w:p>
    <w:p w14:paraId="32999DA5" w14:textId="77777777" w:rsidR="004B10D6" w:rsidRDefault="00065A29" w:rsidP="00065A29">
      <w:pPr>
        <w:pStyle w:val="Heading1"/>
      </w:pPr>
      <w:r>
        <w:t>Do ‘control’ women tend on average to show a reduction in ‘body image’ from early pregnancy to after pregnancy?</w:t>
      </w:r>
      <w:bookmarkEnd w:id="15"/>
    </w:p>
    <w:p w14:paraId="32999DA6" w14:textId="77777777" w:rsidR="002D06B6" w:rsidRPr="002D06B6" w:rsidRDefault="002D06B6" w:rsidP="002D06B6"/>
    <w:p w14:paraId="32999DA7" w14:textId="77777777" w:rsidR="00951E06" w:rsidRDefault="00BB0EE9" w:rsidP="00951E06">
      <w:r w:rsidRPr="00BB0EE9">
        <w:rPr>
          <w:lang w:val="en-GB"/>
          <w:rPrChange w:id="17" w:author="Achal Gupta" w:date="2018-11-14T15:32:00Z">
            <w:rPr>
              <w:noProof/>
            </w:rPr>
          </w:rPrChange>
        </w:rPr>
        <w:drawing>
          <wp:inline distT="0" distB="0" distL="0" distR="0" wp14:anchorId="32999F0D" wp14:editId="32999F0E">
            <wp:extent cx="4381500" cy="2921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7732" cy="2925155"/>
                    </a:xfrm>
                    <a:prstGeom prst="rect">
                      <a:avLst/>
                    </a:prstGeom>
                    <a:noFill/>
                    <a:ln>
                      <a:noFill/>
                    </a:ln>
                  </pic:spPr>
                </pic:pic>
              </a:graphicData>
            </a:graphic>
          </wp:inline>
        </w:drawing>
      </w:r>
    </w:p>
    <w:p w14:paraId="32999DA8" w14:textId="77777777" w:rsidR="0099660B" w:rsidRDefault="00D57AA1" w:rsidP="00535F4E">
      <w:r>
        <w:t xml:space="preserve">In general, we see that for control group Body Index of women is reduced after pregnancy. There are however few </w:t>
      </w:r>
      <w:r w:rsidR="00C02170">
        <w:t>exceptions</w:t>
      </w:r>
      <w:r>
        <w:t xml:space="preserve"> overall 4 subjects out of 30 shows improvement in Body Index after pregnancy out which one of them shows a very high increase in body index and can be treated as an outlier</w:t>
      </w:r>
    </w:p>
    <w:p w14:paraId="32999DA9" w14:textId="77777777" w:rsidR="00DC2386" w:rsidRDefault="00DC2386" w:rsidP="00951E06">
      <w:r w:rsidRPr="00DC2386">
        <w:rPr>
          <w:lang w:val="en-GB"/>
          <w:rPrChange w:id="18" w:author="Achal Gupta" w:date="2018-11-14T15:32:00Z">
            <w:rPr>
              <w:noProof/>
            </w:rPr>
          </w:rPrChange>
        </w:rPr>
        <w:lastRenderedPageBreak/>
        <w:drawing>
          <wp:inline distT="0" distB="0" distL="0" distR="0" wp14:anchorId="32999F0F" wp14:editId="32999F10">
            <wp:extent cx="4524375" cy="30162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26687" cy="3017791"/>
                    </a:xfrm>
                    <a:prstGeom prst="rect">
                      <a:avLst/>
                    </a:prstGeom>
                    <a:noFill/>
                    <a:ln>
                      <a:noFill/>
                    </a:ln>
                  </pic:spPr>
                </pic:pic>
              </a:graphicData>
            </a:graphic>
          </wp:inline>
        </w:drawing>
      </w:r>
    </w:p>
    <w:p w14:paraId="32999DAA" w14:textId="77777777" w:rsidR="00D57AA1" w:rsidRDefault="00D34BB6" w:rsidP="00951E06">
      <w:r>
        <w:t xml:space="preserve">Box plot confirms the observation of scatter plot, we see that both the boxes does not overlap </w:t>
      </w:r>
      <w:r w:rsidR="00A94CDB">
        <w:t>each other,</w:t>
      </w:r>
      <w:r>
        <w:t xml:space="preserve"> and Early Pregnancy box is towards right of After Pregnancy box and hence early pregnancy BI values are much higher than After pregnancy BI values in control group.</w:t>
      </w:r>
      <w:r w:rsidR="00A94CDB">
        <w:t xml:space="preserve"> Also we can see the existence of one outlier from the above group where the after pregnancy BI value is </w:t>
      </w:r>
      <w:r w:rsidR="00955F46">
        <w:t>too high</w:t>
      </w:r>
      <w:r w:rsidR="00A94CDB">
        <w:t xml:space="preserve"> as compared to all other values.</w:t>
      </w:r>
    </w:p>
    <w:p w14:paraId="32999DAB" w14:textId="77777777" w:rsidR="00DC2386" w:rsidRPr="00DC2386" w:rsidRDefault="00DC2386" w:rsidP="00DC2386">
      <w:pPr>
        <w:shd w:val="clear" w:color="auto" w:fill="FFFFFF"/>
        <w:spacing w:after="0" w:line="240" w:lineRule="auto"/>
        <w:rPr>
          <w:rFonts w:ascii="Segoe UI Semibold" w:eastAsia="Times New Roman" w:hAnsi="Segoe UI Semibold" w:cs="Segoe UI Semibold"/>
          <w:color w:val="004D72"/>
          <w:sz w:val="32"/>
          <w:szCs w:val="32"/>
          <w:lang w:eastAsia="en-IE"/>
        </w:rPr>
      </w:pPr>
      <w:r w:rsidRPr="00DC2386">
        <w:rPr>
          <w:rFonts w:ascii="Segoe UI Semibold" w:eastAsia="Times New Roman" w:hAnsi="Segoe UI Semibold" w:cs="Segoe UI Semibold"/>
          <w:color w:val="004D72"/>
          <w:sz w:val="32"/>
          <w:szCs w:val="32"/>
          <w:lang w:eastAsia="en-IE"/>
        </w:rPr>
        <w:t>Descriptive Statistics: Early Preg BI_Control, After Preg BI_Control</w:t>
      </w:r>
    </w:p>
    <w:p w14:paraId="32999DAC" w14:textId="77777777" w:rsidR="00DC2386" w:rsidRPr="00DC2386" w:rsidRDefault="00DC2386" w:rsidP="00DC2386">
      <w:pPr>
        <w:shd w:val="clear" w:color="auto" w:fill="FFFFFF"/>
        <w:spacing w:after="75" w:line="240" w:lineRule="auto"/>
        <w:rPr>
          <w:rFonts w:ascii="Segoe UI Semibold" w:eastAsia="Times New Roman" w:hAnsi="Segoe UI Semibold" w:cs="Segoe UI Semibold"/>
          <w:color w:val="004D72"/>
          <w:sz w:val="26"/>
          <w:szCs w:val="26"/>
          <w:lang w:eastAsia="en-IE"/>
        </w:rPr>
      </w:pPr>
      <w:r w:rsidRPr="00DC2386">
        <w:rPr>
          <w:rFonts w:ascii="Segoe UI Semibold" w:eastAsia="Times New Roman" w:hAnsi="Segoe UI Semibold" w:cs="Segoe UI Semibold"/>
          <w:color w:val="004D72"/>
          <w:sz w:val="26"/>
          <w:szCs w:val="26"/>
          <w:lang w:eastAsia="en-IE"/>
        </w:rPr>
        <w:t>Statistics</w:t>
      </w:r>
    </w:p>
    <w:tbl>
      <w:tblPr>
        <w:tblW w:w="0" w:type="auto"/>
        <w:tblCellMar>
          <w:top w:w="15" w:type="dxa"/>
          <w:left w:w="15" w:type="dxa"/>
          <w:bottom w:w="15" w:type="dxa"/>
          <w:right w:w="15" w:type="dxa"/>
        </w:tblCellMar>
        <w:tblLook w:val="04A0" w:firstRow="1" w:lastRow="0" w:firstColumn="1" w:lastColumn="0" w:noHBand="0" w:noVBand="1"/>
      </w:tblPr>
      <w:tblGrid>
        <w:gridCol w:w="2042"/>
        <w:gridCol w:w="423"/>
        <w:gridCol w:w="441"/>
        <w:gridCol w:w="785"/>
        <w:gridCol w:w="962"/>
        <w:gridCol w:w="718"/>
        <w:gridCol w:w="956"/>
        <w:gridCol w:w="1047"/>
        <w:gridCol w:w="785"/>
        <w:gridCol w:w="867"/>
      </w:tblGrid>
      <w:tr w:rsidR="00DC2386" w:rsidRPr="00DC2386" w14:paraId="32999DB7" w14:textId="77777777" w:rsidTr="00DC238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AD"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AE"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AF"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0"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1"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2"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3"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Variance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4"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5"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B6"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Median</w:t>
            </w:r>
          </w:p>
        </w:tc>
      </w:tr>
      <w:tr w:rsidR="00DC2386" w:rsidRPr="00DC2386" w14:paraId="32999DC2" w14:textId="77777777" w:rsidTr="00DC2386">
        <w:tc>
          <w:tcPr>
            <w:tcW w:w="0" w:type="auto"/>
            <w:shd w:val="clear" w:color="auto" w:fill="FFFFFF"/>
            <w:noWrap/>
            <w:tcMar>
              <w:top w:w="15" w:type="dxa"/>
              <w:left w:w="105" w:type="dxa"/>
              <w:bottom w:w="15" w:type="dxa"/>
              <w:right w:w="105" w:type="dxa"/>
            </w:tcMar>
            <w:hideMark/>
          </w:tcPr>
          <w:p w14:paraId="32999DB8"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Early Preg BI_Control</w:t>
            </w:r>
          </w:p>
        </w:tc>
        <w:tc>
          <w:tcPr>
            <w:tcW w:w="0" w:type="auto"/>
            <w:shd w:val="clear" w:color="auto" w:fill="FFFFFF"/>
            <w:noWrap/>
            <w:tcMar>
              <w:top w:w="15" w:type="dxa"/>
              <w:left w:w="105" w:type="dxa"/>
              <w:bottom w:w="15" w:type="dxa"/>
              <w:right w:w="105" w:type="dxa"/>
            </w:tcMar>
            <w:hideMark/>
          </w:tcPr>
          <w:p w14:paraId="32999DB9"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DBA"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DBB"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24.133</w:t>
            </w:r>
          </w:p>
        </w:tc>
        <w:tc>
          <w:tcPr>
            <w:tcW w:w="0" w:type="auto"/>
            <w:shd w:val="clear" w:color="auto" w:fill="FFFFFF"/>
            <w:noWrap/>
            <w:tcMar>
              <w:top w:w="15" w:type="dxa"/>
              <w:left w:w="105" w:type="dxa"/>
              <w:bottom w:w="15" w:type="dxa"/>
              <w:right w:w="105" w:type="dxa"/>
            </w:tcMar>
            <w:hideMark/>
          </w:tcPr>
          <w:p w14:paraId="32999DBC"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0.967</w:t>
            </w:r>
          </w:p>
        </w:tc>
        <w:tc>
          <w:tcPr>
            <w:tcW w:w="0" w:type="auto"/>
            <w:shd w:val="clear" w:color="auto" w:fill="FFFFFF"/>
            <w:noWrap/>
            <w:tcMar>
              <w:top w:w="15" w:type="dxa"/>
              <w:left w:w="105" w:type="dxa"/>
              <w:bottom w:w="15" w:type="dxa"/>
              <w:right w:w="105" w:type="dxa"/>
            </w:tcMar>
            <w:hideMark/>
          </w:tcPr>
          <w:p w14:paraId="32999DBD"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5.296</w:t>
            </w:r>
          </w:p>
        </w:tc>
        <w:tc>
          <w:tcPr>
            <w:tcW w:w="0" w:type="auto"/>
            <w:shd w:val="clear" w:color="auto" w:fill="FFFFFF"/>
            <w:noWrap/>
            <w:tcMar>
              <w:top w:w="15" w:type="dxa"/>
              <w:left w:w="105" w:type="dxa"/>
              <w:bottom w:w="15" w:type="dxa"/>
              <w:right w:w="105" w:type="dxa"/>
            </w:tcMar>
            <w:hideMark/>
          </w:tcPr>
          <w:p w14:paraId="32999DBE"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28.051</w:t>
            </w:r>
          </w:p>
        </w:tc>
        <w:tc>
          <w:tcPr>
            <w:tcW w:w="0" w:type="auto"/>
            <w:shd w:val="clear" w:color="auto" w:fill="FFFFFF"/>
            <w:noWrap/>
            <w:tcMar>
              <w:top w:w="15" w:type="dxa"/>
              <w:left w:w="105" w:type="dxa"/>
              <w:bottom w:w="15" w:type="dxa"/>
              <w:right w:w="105" w:type="dxa"/>
            </w:tcMar>
            <w:hideMark/>
          </w:tcPr>
          <w:p w14:paraId="32999DBF"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12.000</w:t>
            </w:r>
          </w:p>
        </w:tc>
        <w:tc>
          <w:tcPr>
            <w:tcW w:w="0" w:type="auto"/>
            <w:shd w:val="clear" w:color="auto" w:fill="FFFFFF"/>
            <w:noWrap/>
            <w:tcMar>
              <w:top w:w="15" w:type="dxa"/>
              <w:left w:w="105" w:type="dxa"/>
              <w:bottom w:w="15" w:type="dxa"/>
              <w:right w:w="105" w:type="dxa"/>
            </w:tcMar>
            <w:hideMark/>
          </w:tcPr>
          <w:p w14:paraId="32999DC0"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20.750</w:t>
            </w:r>
          </w:p>
        </w:tc>
        <w:tc>
          <w:tcPr>
            <w:tcW w:w="0" w:type="auto"/>
            <w:shd w:val="clear" w:color="auto" w:fill="FFFFFF"/>
            <w:noWrap/>
            <w:tcMar>
              <w:top w:w="15" w:type="dxa"/>
              <w:left w:w="105" w:type="dxa"/>
              <w:bottom w:w="15" w:type="dxa"/>
              <w:right w:w="105" w:type="dxa"/>
            </w:tcMar>
            <w:hideMark/>
          </w:tcPr>
          <w:p w14:paraId="32999DC1"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23.500</w:t>
            </w:r>
          </w:p>
        </w:tc>
      </w:tr>
      <w:tr w:rsidR="00DC2386" w:rsidRPr="00DC2386" w14:paraId="32999DCD" w14:textId="77777777" w:rsidTr="00DC2386">
        <w:tc>
          <w:tcPr>
            <w:tcW w:w="0" w:type="auto"/>
            <w:shd w:val="clear" w:color="auto" w:fill="FFFFFF"/>
            <w:noWrap/>
            <w:tcMar>
              <w:top w:w="15" w:type="dxa"/>
              <w:left w:w="105" w:type="dxa"/>
              <w:bottom w:w="15" w:type="dxa"/>
              <w:right w:w="105" w:type="dxa"/>
            </w:tcMar>
            <w:hideMark/>
          </w:tcPr>
          <w:p w14:paraId="32999DC3"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After Preg BI_Control</w:t>
            </w:r>
          </w:p>
        </w:tc>
        <w:tc>
          <w:tcPr>
            <w:tcW w:w="0" w:type="auto"/>
            <w:shd w:val="clear" w:color="auto" w:fill="FFFFFF"/>
            <w:noWrap/>
            <w:tcMar>
              <w:top w:w="15" w:type="dxa"/>
              <w:left w:w="105" w:type="dxa"/>
              <w:bottom w:w="15" w:type="dxa"/>
              <w:right w:w="105" w:type="dxa"/>
            </w:tcMar>
            <w:hideMark/>
          </w:tcPr>
          <w:p w14:paraId="32999DC4"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DC5"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DC6"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15.70</w:t>
            </w:r>
          </w:p>
        </w:tc>
        <w:tc>
          <w:tcPr>
            <w:tcW w:w="0" w:type="auto"/>
            <w:shd w:val="clear" w:color="auto" w:fill="FFFFFF"/>
            <w:noWrap/>
            <w:tcMar>
              <w:top w:w="15" w:type="dxa"/>
              <w:left w:w="105" w:type="dxa"/>
              <w:bottom w:w="15" w:type="dxa"/>
              <w:right w:w="105" w:type="dxa"/>
            </w:tcMar>
            <w:hideMark/>
          </w:tcPr>
          <w:p w14:paraId="32999DC7"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1.00</w:t>
            </w:r>
          </w:p>
        </w:tc>
        <w:tc>
          <w:tcPr>
            <w:tcW w:w="0" w:type="auto"/>
            <w:shd w:val="clear" w:color="auto" w:fill="FFFFFF"/>
            <w:noWrap/>
            <w:tcMar>
              <w:top w:w="15" w:type="dxa"/>
              <w:left w:w="105" w:type="dxa"/>
              <w:bottom w:w="15" w:type="dxa"/>
              <w:right w:w="105" w:type="dxa"/>
            </w:tcMar>
            <w:hideMark/>
          </w:tcPr>
          <w:p w14:paraId="32999DC8"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5.50</w:t>
            </w:r>
          </w:p>
        </w:tc>
        <w:tc>
          <w:tcPr>
            <w:tcW w:w="0" w:type="auto"/>
            <w:shd w:val="clear" w:color="auto" w:fill="FFFFFF"/>
            <w:noWrap/>
            <w:tcMar>
              <w:top w:w="15" w:type="dxa"/>
              <w:left w:w="105" w:type="dxa"/>
              <w:bottom w:w="15" w:type="dxa"/>
              <w:right w:w="105" w:type="dxa"/>
            </w:tcMar>
            <w:hideMark/>
          </w:tcPr>
          <w:p w14:paraId="32999DC9"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30.29</w:t>
            </w:r>
          </w:p>
        </w:tc>
        <w:tc>
          <w:tcPr>
            <w:tcW w:w="0" w:type="auto"/>
            <w:shd w:val="clear" w:color="auto" w:fill="FFFFFF"/>
            <w:noWrap/>
            <w:tcMar>
              <w:top w:w="15" w:type="dxa"/>
              <w:left w:w="105" w:type="dxa"/>
              <w:bottom w:w="15" w:type="dxa"/>
              <w:right w:w="105" w:type="dxa"/>
            </w:tcMar>
            <w:hideMark/>
          </w:tcPr>
          <w:p w14:paraId="32999DCA"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7.00</w:t>
            </w:r>
          </w:p>
        </w:tc>
        <w:tc>
          <w:tcPr>
            <w:tcW w:w="0" w:type="auto"/>
            <w:shd w:val="clear" w:color="auto" w:fill="FFFFFF"/>
            <w:noWrap/>
            <w:tcMar>
              <w:top w:w="15" w:type="dxa"/>
              <w:left w:w="105" w:type="dxa"/>
              <w:bottom w:w="15" w:type="dxa"/>
              <w:right w:w="105" w:type="dxa"/>
            </w:tcMar>
            <w:hideMark/>
          </w:tcPr>
          <w:p w14:paraId="32999DCB"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12.50</w:t>
            </w:r>
          </w:p>
        </w:tc>
        <w:tc>
          <w:tcPr>
            <w:tcW w:w="0" w:type="auto"/>
            <w:shd w:val="clear" w:color="auto" w:fill="FFFFFF"/>
            <w:noWrap/>
            <w:tcMar>
              <w:top w:w="15" w:type="dxa"/>
              <w:left w:w="105" w:type="dxa"/>
              <w:bottom w:w="15" w:type="dxa"/>
              <w:right w:w="105" w:type="dxa"/>
            </w:tcMar>
            <w:hideMark/>
          </w:tcPr>
          <w:p w14:paraId="32999DCC"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15.00</w:t>
            </w:r>
          </w:p>
        </w:tc>
      </w:tr>
    </w:tbl>
    <w:p w14:paraId="32999DCE" w14:textId="77777777" w:rsidR="00DC2386" w:rsidRPr="00DC2386" w:rsidRDefault="00DC2386" w:rsidP="00DC2386">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2065"/>
        <w:gridCol w:w="793"/>
        <w:gridCol w:w="1090"/>
      </w:tblGrid>
      <w:tr w:rsidR="00DC2386" w:rsidRPr="00DC2386" w14:paraId="32999DD2" w14:textId="77777777" w:rsidTr="00DC238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CF"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D0"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D1"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Maximum</w:t>
            </w:r>
          </w:p>
        </w:tc>
      </w:tr>
      <w:tr w:rsidR="00DC2386" w:rsidRPr="00DC2386" w14:paraId="32999DD6" w14:textId="77777777" w:rsidTr="00DC2386">
        <w:tc>
          <w:tcPr>
            <w:tcW w:w="0" w:type="auto"/>
            <w:shd w:val="clear" w:color="auto" w:fill="FFFFFF"/>
            <w:noWrap/>
            <w:tcMar>
              <w:top w:w="15" w:type="dxa"/>
              <w:left w:w="105" w:type="dxa"/>
              <w:bottom w:w="15" w:type="dxa"/>
              <w:right w:w="105" w:type="dxa"/>
            </w:tcMar>
            <w:hideMark/>
          </w:tcPr>
          <w:p w14:paraId="32999DD3"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Early Preg BI_Control</w:t>
            </w:r>
          </w:p>
        </w:tc>
        <w:tc>
          <w:tcPr>
            <w:tcW w:w="0" w:type="auto"/>
            <w:shd w:val="clear" w:color="auto" w:fill="FFFFFF"/>
            <w:noWrap/>
            <w:tcMar>
              <w:top w:w="15" w:type="dxa"/>
              <w:left w:w="105" w:type="dxa"/>
              <w:bottom w:w="15" w:type="dxa"/>
              <w:right w:w="105" w:type="dxa"/>
            </w:tcMar>
            <w:hideMark/>
          </w:tcPr>
          <w:p w14:paraId="32999DD4"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28.250</w:t>
            </w:r>
          </w:p>
        </w:tc>
        <w:tc>
          <w:tcPr>
            <w:tcW w:w="0" w:type="auto"/>
            <w:shd w:val="clear" w:color="auto" w:fill="FFFFFF"/>
            <w:noWrap/>
            <w:tcMar>
              <w:top w:w="15" w:type="dxa"/>
              <w:left w:w="105" w:type="dxa"/>
              <w:bottom w:w="15" w:type="dxa"/>
              <w:right w:w="105" w:type="dxa"/>
            </w:tcMar>
            <w:hideMark/>
          </w:tcPr>
          <w:p w14:paraId="32999DD5"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34.000</w:t>
            </w:r>
          </w:p>
        </w:tc>
      </w:tr>
      <w:tr w:rsidR="00DC2386" w:rsidRPr="00DC2386" w14:paraId="32999DDA" w14:textId="77777777" w:rsidTr="00DC2386">
        <w:tc>
          <w:tcPr>
            <w:tcW w:w="0" w:type="auto"/>
            <w:shd w:val="clear" w:color="auto" w:fill="FFFFFF"/>
            <w:noWrap/>
            <w:tcMar>
              <w:top w:w="15" w:type="dxa"/>
              <w:left w:w="105" w:type="dxa"/>
              <w:bottom w:w="15" w:type="dxa"/>
              <w:right w:w="105" w:type="dxa"/>
            </w:tcMar>
            <w:hideMark/>
          </w:tcPr>
          <w:p w14:paraId="32999DD7" w14:textId="77777777" w:rsidR="00DC2386" w:rsidRPr="00DC2386" w:rsidRDefault="00DC2386" w:rsidP="00DC2386">
            <w:pPr>
              <w:spacing w:before="90" w:after="0" w:line="240" w:lineRule="auto"/>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After Preg BI_Control</w:t>
            </w:r>
          </w:p>
        </w:tc>
        <w:tc>
          <w:tcPr>
            <w:tcW w:w="0" w:type="auto"/>
            <w:shd w:val="clear" w:color="auto" w:fill="FFFFFF"/>
            <w:noWrap/>
            <w:tcMar>
              <w:top w:w="15" w:type="dxa"/>
              <w:left w:w="105" w:type="dxa"/>
              <w:bottom w:w="15" w:type="dxa"/>
              <w:right w:w="105" w:type="dxa"/>
            </w:tcMar>
            <w:hideMark/>
          </w:tcPr>
          <w:p w14:paraId="32999DD8"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19.00</w:t>
            </w:r>
          </w:p>
        </w:tc>
        <w:tc>
          <w:tcPr>
            <w:tcW w:w="0" w:type="auto"/>
            <w:shd w:val="clear" w:color="auto" w:fill="FFFFFF"/>
            <w:noWrap/>
            <w:tcMar>
              <w:top w:w="15" w:type="dxa"/>
              <w:left w:w="105" w:type="dxa"/>
              <w:bottom w:w="15" w:type="dxa"/>
              <w:right w:w="105" w:type="dxa"/>
            </w:tcMar>
            <w:hideMark/>
          </w:tcPr>
          <w:p w14:paraId="32999DD9" w14:textId="77777777" w:rsidR="00DC2386" w:rsidRPr="00DC2386" w:rsidRDefault="00DC2386" w:rsidP="00DC2386">
            <w:pPr>
              <w:spacing w:before="90" w:after="0" w:line="240" w:lineRule="auto"/>
              <w:jc w:val="right"/>
              <w:rPr>
                <w:rFonts w:ascii="Segoe UI" w:eastAsia="Times New Roman" w:hAnsi="Segoe UI" w:cs="Segoe UI"/>
                <w:sz w:val="20"/>
                <w:szCs w:val="20"/>
                <w:lang w:eastAsia="en-IE"/>
              </w:rPr>
            </w:pPr>
            <w:r w:rsidRPr="00DC2386">
              <w:rPr>
                <w:rFonts w:ascii="Segoe UI" w:eastAsia="Times New Roman" w:hAnsi="Segoe UI" w:cs="Segoe UI"/>
                <w:sz w:val="20"/>
                <w:szCs w:val="20"/>
                <w:lang w:eastAsia="en-IE"/>
              </w:rPr>
              <w:t>30.00</w:t>
            </w:r>
          </w:p>
        </w:tc>
      </w:tr>
    </w:tbl>
    <w:p w14:paraId="32999DDB" w14:textId="77777777" w:rsidR="003C16BD" w:rsidRDefault="003C16BD" w:rsidP="00951E06"/>
    <w:p w14:paraId="32999DDC" w14:textId="77777777" w:rsidR="00F01CAE" w:rsidRDefault="00434761" w:rsidP="00951E06">
      <w:r>
        <w:t>From descriptive s</w:t>
      </w:r>
      <w:r w:rsidR="00695C78">
        <w:t xml:space="preserve">tatistics we can see that both </w:t>
      </w:r>
      <w:r w:rsidR="00A03F52">
        <w:t>Mean,</w:t>
      </w:r>
      <w:r w:rsidR="00695C78">
        <w:t xml:space="preserve"> and M</w:t>
      </w:r>
      <w:r>
        <w:t>edian have similar values and we can say that the data is normally distributed.</w:t>
      </w:r>
    </w:p>
    <w:p w14:paraId="32999DDD" w14:textId="77777777" w:rsidR="00F06458" w:rsidRDefault="00F06458" w:rsidP="00484996">
      <w:pPr>
        <w:shd w:val="clear" w:color="auto" w:fill="FFFFFF"/>
        <w:spacing w:after="0" w:line="240" w:lineRule="auto"/>
        <w:rPr>
          <w:rFonts w:ascii="Segoe UI Semibold" w:eastAsia="Times New Roman" w:hAnsi="Segoe UI Semibold" w:cs="Segoe UI Semibold"/>
          <w:color w:val="004D72"/>
          <w:sz w:val="32"/>
          <w:szCs w:val="32"/>
          <w:lang w:eastAsia="en-IE"/>
        </w:rPr>
      </w:pPr>
    </w:p>
    <w:p w14:paraId="32999DDE" w14:textId="77777777" w:rsidR="00F06458" w:rsidRDefault="00F06458" w:rsidP="00484996">
      <w:pPr>
        <w:shd w:val="clear" w:color="auto" w:fill="FFFFFF"/>
        <w:spacing w:after="0" w:line="240" w:lineRule="auto"/>
        <w:rPr>
          <w:rFonts w:ascii="Segoe UI Semibold" w:eastAsia="Times New Roman" w:hAnsi="Segoe UI Semibold" w:cs="Segoe UI Semibold"/>
          <w:color w:val="004D72"/>
          <w:sz w:val="32"/>
          <w:szCs w:val="32"/>
          <w:lang w:eastAsia="en-IE"/>
        </w:rPr>
      </w:pPr>
    </w:p>
    <w:p w14:paraId="32999DDF" w14:textId="77777777" w:rsidR="00F06458" w:rsidRDefault="00F06458" w:rsidP="00484996">
      <w:pPr>
        <w:shd w:val="clear" w:color="auto" w:fill="FFFFFF"/>
        <w:spacing w:after="0" w:line="240" w:lineRule="auto"/>
        <w:rPr>
          <w:rFonts w:ascii="Segoe UI Semibold" w:eastAsia="Times New Roman" w:hAnsi="Segoe UI Semibold" w:cs="Segoe UI Semibold"/>
          <w:color w:val="004D72"/>
          <w:sz w:val="32"/>
          <w:szCs w:val="32"/>
          <w:lang w:eastAsia="en-IE"/>
        </w:rPr>
      </w:pPr>
    </w:p>
    <w:p w14:paraId="32999DE0" w14:textId="77777777" w:rsidR="00F06458" w:rsidRDefault="00F06458" w:rsidP="00484996">
      <w:pPr>
        <w:shd w:val="clear" w:color="auto" w:fill="FFFFFF"/>
        <w:spacing w:after="0" w:line="240" w:lineRule="auto"/>
        <w:rPr>
          <w:rFonts w:ascii="Segoe UI Semibold" w:eastAsia="Times New Roman" w:hAnsi="Segoe UI Semibold" w:cs="Segoe UI Semibold"/>
          <w:color w:val="004D72"/>
          <w:sz w:val="32"/>
          <w:szCs w:val="32"/>
          <w:lang w:eastAsia="en-IE"/>
        </w:rPr>
      </w:pPr>
    </w:p>
    <w:p w14:paraId="32999DE1" w14:textId="77777777" w:rsidR="00FB2A5D" w:rsidRPr="00D53346" w:rsidRDefault="00FB2A5D" w:rsidP="00FB2A5D">
      <w:pPr>
        <w:shd w:val="clear" w:color="auto" w:fill="FFFFFF"/>
        <w:spacing w:after="0" w:line="240" w:lineRule="auto"/>
        <w:rPr>
          <w:rFonts w:ascii="Segoe UI Semibold" w:eastAsia="Times New Roman" w:hAnsi="Segoe UI Semibold" w:cs="Segoe UI Semibold"/>
          <w:color w:val="004D72"/>
          <w:sz w:val="32"/>
          <w:szCs w:val="32"/>
          <w:lang w:eastAsia="en-IE"/>
        </w:rPr>
      </w:pPr>
      <w:r w:rsidRPr="00D53346">
        <w:rPr>
          <w:rFonts w:ascii="Segoe UI Semibold" w:eastAsia="Times New Roman" w:hAnsi="Segoe UI Semibold" w:cs="Segoe UI Semibold"/>
          <w:color w:val="004D72"/>
          <w:sz w:val="32"/>
          <w:szCs w:val="32"/>
          <w:lang w:eastAsia="en-IE"/>
        </w:rPr>
        <w:lastRenderedPageBreak/>
        <w:t>Paired T-Test and CI: Early Preg BI_Control, After Preg BI_Control</w:t>
      </w:r>
    </w:p>
    <w:p w14:paraId="32999DE2" w14:textId="77777777" w:rsidR="00FB2A5D" w:rsidRPr="00D53346"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D53346">
        <w:rPr>
          <w:rFonts w:ascii="Segoe UI Semibold" w:eastAsia="Times New Roman" w:hAnsi="Segoe UI Semibold" w:cs="Segoe UI Semibold"/>
          <w:color w:val="004D72"/>
          <w:sz w:val="26"/>
          <w:szCs w:val="26"/>
          <w:lang w:eastAsia="en-IE"/>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2065"/>
        <w:gridCol w:w="426"/>
        <w:gridCol w:w="710"/>
        <w:gridCol w:w="725"/>
        <w:gridCol w:w="972"/>
      </w:tblGrid>
      <w:tr w:rsidR="00FB2A5D" w:rsidRPr="00D53346" w14:paraId="32999DE8"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E3"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E4"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E5"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E6"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E7"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SE Mean</w:t>
            </w:r>
          </w:p>
        </w:tc>
      </w:tr>
      <w:tr w:rsidR="00FB2A5D" w:rsidRPr="00D53346" w14:paraId="32999DEE" w14:textId="77777777" w:rsidTr="004B10D6">
        <w:tc>
          <w:tcPr>
            <w:tcW w:w="0" w:type="auto"/>
            <w:shd w:val="clear" w:color="auto" w:fill="FFFFFF"/>
            <w:noWrap/>
            <w:tcMar>
              <w:top w:w="15" w:type="dxa"/>
              <w:left w:w="105" w:type="dxa"/>
              <w:bottom w:w="15" w:type="dxa"/>
              <w:right w:w="105" w:type="dxa"/>
            </w:tcMar>
            <w:hideMark/>
          </w:tcPr>
          <w:p w14:paraId="32999DE9"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Early Preg BI_Control</w:t>
            </w:r>
          </w:p>
        </w:tc>
        <w:tc>
          <w:tcPr>
            <w:tcW w:w="0" w:type="auto"/>
            <w:shd w:val="clear" w:color="auto" w:fill="FFFFFF"/>
            <w:noWrap/>
            <w:tcMar>
              <w:top w:w="15" w:type="dxa"/>
              <w:left w:w="105" w:type="dxa"/>
              <w:bottom w:w="15" w:type="dxa"/>
              <w:right w:w="105" w:type="dxa"/>
            </w:tcMar>
            <w:hideMark/>
          </w:tcPr>
          <w:p w14:paraId="32999DEA"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DEB"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24.13</w:t>
            </w:r>
          </w:p>
        </w:tc>
        <w:tc>
          <w:tcPr>
            <w:tcW w:w="0" w:type="auto"/>
            <w:shd w:val="clear" w:color="auto" w:fill="FFFFFF"/>
            <w:noWrap/>
            <w:tcMar>
              <w:top w:w="15" w:type="dxa"/>
              <w:left w:w="105" w:type="dxa"/>
              <w:bottom w:w="15" w:type="dxa"/>
              <w:right w:w="105" w:type="dxa"/>
            </w:tcMar>
            <w:hideMark/>
          </w:tcPr>
          <w:p w14:paraId="32999DEC"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5.30</w:t>
            </w:r>
          </w:p>
        </w:tc>
        <w:tc>
          <w:tcPr>
            <w:tcW w:w="0" w:type="auto"/>
            <w:shd w:val="clear" w:color="auto" w:fill="FFFFFF"/>
            <w:noWrap/>
            <w:tcMar>
              <w:top w:w="15" w:type="dxa"/>
              <w:left w:w="105" w:type="dxa"/>
              <w:bottom w:w="15" w:type="dxa"/>
              <w:right w:w="105" w:type="dxa"/>
            </w:tcMar>
            <w:hideMark/>
          </w:tcPr>
          <w:p w14:paraId="32999DED"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0.97</w:t>
            </w:r>
          </w:p>
        </w:tc>
      </w:tr>
      <w:tr w:rsidR="00FB2A5D" w:rsidRPr="00D53346" w14:paraId="32999DF4" w14:textId="77777777" w:rsidTr="004B10D6">
        <w:tc>
          <w:tcPr>
            <w:tcW w:w="0" w:type="auto"/>
            <w:shd w:val="clear" w:color="auto" w:fill="FFFFFF"/>
            <w:noWrap/>
            <w:tcMar>
              <w:top w:w="15" w:type="dxa"/>
              <w:left w:w="105" w:type="dxa"/>
              <w:bottom w:w="15" w:type="dxa"/>
              <w:right w:w="105" w:type="dxa"/>
            </w:tcMar>
            <w:hideMark/>
          </w:tcPr>
          <w:p w14:paraId="32999DEF"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After Preg BI_Control</w:t>
            </w:r>
          </w:p>
        </w:tc>
        <w:tc>
          <w:tcPr>
            <w:tcW w:w="0" w:type="auto"/>
            <w:shd w:val="clear" w:color="auto" w:fill="FFFFFF"/>
            <w:noWrap/>
            <w:tcMar>
              <w:top w:w="15" w:type="dxa"/>
              <w:left w:w="105" w:type="dxa"/>
              <w:bottom w:w="15" w:type="dxa"/>
              <w:right w:w="105" w:type="dxa"/>
            </w:tcMar>
            <w:hideMark/>
          </w:tcPr>
          <w:p w14:paraId="32999DF0"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DF1"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15.70</w:t>
            </w:r>
          </w:p>
        </w:tc>
        <w:tc>
          <w:tcPr>
            <w:tcW w:w="0" w:type="auto"/>
            <w:shd w:val="clear" w:color="auto" w:fill="FFFFFF"/>
            <w:noWrap/>
            <w:tcMar>
              <w:top w:w="15" w:type="dxa"/>
              <w:left w:w="105" w:type="dxa"/>
              <w:bottom w:w="15" w:type="dxa"/>
              <w:right w:w="105" w:type="dxa"/>
            </w:tcMar>
            <w:hideMark/>
          </w:tcPr>
          <w:p w14:paraId="32999DF2"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5.50</w:t>
            </w:r>
          </w:p>
        </w:tc>
        <w:tc>
          <w:tcPr>
            <w:tcW w:w="0" w:type="auto"/>
            <w:shd w:val="clear" w:color="auto" w:fill="FFFFFF"/>
            <w:noWrap/>
            <w:tcMar>
              <w:top w:w="15" w:type="dxa"/>
              <w:left w:w="105" w:type="dxa"/>
              <w:bottom w:w="15" w:type="dxa"/>
              <w:right w:w="105" w:type="dxa"/>
            </w:tcMar>
            <w:hideMark/>
          </w:tcPr>
          <w:p w14:paraId="32999DF3"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1.00</w:t>
            </w:r>
          </w:p>
        </w:tc>
      </w:tr>
    </w:tbl>
    <w:p w14:paraId="32999DF5" w14:textId="77777777" w:rsidR="00FB2A5D" w:rsidRPr="00D53346"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D53346">
        <w:rPr>
          <w:rFonts w:ascii="Segoe UI Semibold" w:eastAsia="Times New Roman" w:hAnsi="Segoe UI Semibold" w:cs="Segoe UI Semibold"/>
          <w:color w:val="004D72"/>
          <w:sz w:val="26"/>
          <w:szCs w:val="26"/>
          <w:lang w:eastAsia="en-IE"/>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710"/>
        <w:gridCol w:w="725"/>
        <w:gridCol w:w="972"/>
        <w:gridCol w:w="1289"/>
      </w:tblGrid>
      <w:tr w:rsidR="00FB2A5D" w:rsidRPr="00D53346" w14:paraId="32999DFA"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F6"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F7"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F8"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DF9" w14:textId="77777777" w:rsidR="00FB2A5D" w:rsidRPr="00D53346" w:rsidRDefault="00FB2A5D" w:rsidP="004B10D6">
            <w:pPr>
              <w:spacing w:before="90" w:after="0" w:line="240" w:lineRule="auto"/>
              <w:jc w:val="center"/>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95% CI for</w:t>
            </w:r>
            <w:r w:rsidRPr="00D53346">
              <w:rPr>
                <w:rFonts w:ascii="Segoe UI" w:eastAsia="Times New Roman" w:hAnsi="Segoe UI" w:cs="Segoe UI"/>
                <w:sz w:val="20"/>
                <w:szCs w:val="20"/>
                <w:lang w:eastAsia="en-IE"/>
              </w:rPr>
              <w:br/>
              <w:t>μ_difference</w:t>
            </w:r>
          </w:p>
        </w:tc>
      </w:tr>
      <w:tr w:rsidR="00FB2A5D" w:rsidRPr="00D53346" w14:paraId="32999DFF" w14:textId="77777777" w:rsidTr="004B10D6">
        <w:tc>
          <w:tcPr>
            <w:tcW w:w="0" w:type="auto"/>
            <w:shd w:val="clear" w:color="auto" w:fill="FFFFFF"/>
            <w:noWrap/>
            <w:tcMar>
              <w:top w:w="15" w:type="dxa"/>
              <w:left w:w="105" w:type="dxa"/>
              <w:bottom w:w="15" w:type="dxa"/>
              <w:right w:w="105" w:type="dxa"/>
            </w:tcMar>
            <w:hideMark/>
          </w:tcPr>
          <w:p w14:paraId="32999DFB"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8.43</w:t>
            </w:r>
          </w:p>
        </w:tc>
        <w:tc>
          <w:tcPr>
            <w:tcW w:w="0" w:type="auto"/>
            <w:shd w:val="clear" w:color="auto" w:fill="FFFFFF"/>
            <w:noWrap/>
            <w:tcMar>
              <w:top w:w="15" w:type="dxa"/>
              <w:left w:w="105" w:type="dxa"/>
              <w:bottom w:w="15" w:type="dxa"/>
              <w:right w:w="105" w:type="dxa"/>
            </w:tcMar>
            <w:hideMark/>
          </w:tcPr>
          <w:p w14:paraId="32999DFC"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7.98</w:t>
            </w:r>
          </w:p>
        </w:tc>
        <w:tc>
          <w:tcPr>
            <w:tcW w:w="0" w:type="auto"/>
            <w:shd w:val="clear" w:color="auto" w:fill="FFFFFF"/>
            <w:noWrap/>
            <w:tcMar>
              <w:top w:w="15" w:type="dxa"/>
              <w:left w:w="105" w:type="dxa"/>
              <w:bottom w:w="15" w:type="dxa"/>
              <w:right w:w="105" w:type="dxa"/>
            </w:tcMar>
            <w:hideMark/>
          </w:tcPr>
          <w:p w14:paraId="32999DFD"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1.46</w:t>
            </w:r>
          </w:p>
        </w:tc>
        <w:tc>
          <w:tcPr>
            <w:tcW w:w="0" w:type="auto"/>
            <w:shd w:val="clear" w:color="auto" w:fill="FFFFFF"/>
            <w:noWrap/>
            <w:tcMar>
              <w:top w:w="15" w:type="dxa"/>
              <w:left w:w="105" w:type="dxa"/>
              <w:bottom w:w="15" w:type="dxa"/>
              <w:right w:w="105" w:type="dxa"/>
            </w:tcMar>
            <w:hideMark/>
          </w:tcPr>
          <w:p w14:paraId="32999DFE" w14:textId="77777777" w:rsidR="00FB2A5D" w:rsidRPr="00D53346" w:rsidRDefault="00FB2A5D" w:rsidP="004B10D6">
            <w:pPr>
              <w:spacing w:before="90" w:after="0" w:line="240" w:lineRule="auto"/>
              <w:jc w:val="center"/>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(5.45, 11.41)</w:t>
            </w:r>
          </w:p>
        </w:tc>
      </w:tr>
    </w:tbl>
    <w:p w14:paraId="32999E00" w14:textId="77777777" w:rsidR="00FB2A5D" w:rsidRPr="00D53346" w:rsidRDefault="00FB2A5D" w:rsidP="00FB2A5D">
      <w:pPr>
        <w:shd w:val="clear" w:color="auto" w:fill="FFFFFF"/>
        <w:spacing w:after="75" w:line="240" w:lineRule="auto"/>
        <w:rPr>
          <w:rFonts w:ascii="Segoe UI" w:eastAsia="Times New Roman" w:hAnsi="Segoe UI" w:cs="Segoe UI"/>
          <w:i/>
          <w:iCs/>
          <w:sz w:val="17"/>
          <w:szCs w:val="17"/>
          <w:lang w:eastAsia="en-IE"/>
        </w:rPr>
      </w:pPr>
      <w:r w:rsidRPr="00D53346">
        <w:rPr>
          <w:rFonts w:ascii="Segoe UI" w:eastAsia="Times New Roman" w:hAnsi="Segoe UI" w:cs="Segoe UI"/>
          <w:i/>
          <w:iCs/>
          <w:sz w:val="17"/>
          <w:szCs w:val="17"/>
          <w:lang w:eastAsia="en-IE"/>
        </w:rPr>
        <w:t>µ_difference: mean of (Early Preg BI_Control - After Preg BI_Control)</w:t>
      </w:r>
    </w:p>
    <w:p w14:paraId="32999E01" w14:textId="77777777" w:rsidR="00FB2A5D" w:rsidRPr="00D53346"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D53346">
        <w:rPr>
          <w:rFonts w:ascii="Segoe UI Semibold" w:eastAsia="Times New Roman" w:hAnsi="Segoe UI Semibold" w:cs="Segoe UI Semibold"/>
          <w:color w:val="004D72"/>
          <w:sz w:val="26"/>
          <w:szCs w:val="26"/>
          <w:lang w:eastAsia="en-IE"/>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957"/>
      </w:tblGrid>
      <w:tr w:rsidR="00FB2A5D" w:rsidRPr="00D53346" w14:paraId="32999E04" w14:textId="77777777" w:rsidTr="004B10D6">
        <w:tc>
          <w:tcPr>
            <w:tcW w:w="0" w:type="auto"/>
            <w:shd w:val="clear" w:color="auto" w:fill="FFFFFF"/>
            <w:noWrap/>
            <w:tcMar>
              <w:top w:w="15" w:type="dxa"/>
              <w:left w:w="105" w:type="dxa"/>
              <w:bottom w:w="15" w:type="dxa"/>
              <w:right w:w="105" w:type="dxa"/>
            </w:tcMar>
            <w:hideMark/>
          </w:tcPr>
          <w:p w14:paraId="32999E02"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Null hypothesis</w:t>
            </w:r>
          </w:p>
        </w:tc>
        <w:tc>
          <w:tcPr>
            <w:tcW w:w="0" w:type="auto"/>
            <w:shd w:val="clear" w:color="auto" w:fill="FFFFFF"/>
            <w:noWrap/>
            <w:tcMar>
              <w:top w:w="15" w:type="dxa"/>
              <w:left w:w="105" w:type="dxa"/>
              <w:bottom w:w="15" w:type="dxa"/>
              <w:right w:w="105" w:type="dxa"/>
            </w:tcMar>
            <w:hideMark/>
          </w:tcPr>
          <w:p w14:paraId="32999E03"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H₀: μ_difference = 0</w:t>
            </w:r>
          </w:p>
        </w:tc>
      </w:tr>
      <w:tr w:rsidR="00FB2A5D" w:rsidRPr="00D53346" w14:paraId="32999E07" w14:textId="77777777" w:rsidTr="004B10D6">
        <w:tc>
          <w:tcPr>
            <w:tcW w:w="0" w:type="auto"/>
            <w:shd w:val="clear" w:color="auto" w:fill="FFFFFF"/>
            <w:noWrap/>
            <w:tcMar>
              <w:top w:w="15" w:type="dxa"/>
              <w:left w:w="105" w:type="dxa"/>
              <w:bottom w:w="15" w:type="dxa"/>
              <w:right w:w="105" w:type="dxa"/>
            </w:tcMar>
            <w:hideMark/>
          </w:tcPr>
          <w:p w14:paraId="32999E05"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Alternative hypothesis</w:t>
            </w:r>
          </w:p>
        </w:tc>
        <w:tc>
          <w:tcPr>
            <w:tcW w:w="0" w:type="auto"/>
            <w:shd w:val="clear" w:color="auto" w:fill="FFFFFF"/>
            <w:noWrap/>
            <w:tcMar>
              <w:top w:w="15" w:type="dxa"/>
              <w:left w:w="105" w:type="dxa"/>
              <w:bottom w:w="15" w:type="dxa"/>
              <w:right w:w="105" w:type="dxa"/>
            </w:tcMar>
            <w:hideMark/>
          </w:tcPr>
          <w:p w14:paraId="32999E06" w14:textId="77777777" w:rsidR="00FB2A5D" w:rsidRPr="00D53346" w:rsidRDefault="00FB2A5D" w:rsidP="004B10D6">
            <w:pPr>
              <w:spacing w:before="90" w:after="0" w:line="240" w:lineRule="auto"/>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H₁: μ_difference ≠ 0</w:t>
            </w:r>
          </w:p>
        </w:tc>
      </w:tr>
    </w:tbl>
    <w:p w14:paraId="32999E08" w14:textId="77777777" w:rsidR="00FB2A5D" w:rsidRPr="00D53346" w:rsidRDefault="00FB2A5D" w:rsidP="00FB2A5D">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1116"/>
      </w:tblGrid>
      <w:tr w:rsidR="00FB2A5D" w:rsidRPr="00D53346" w14:paraId="32999E0B"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09"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0A"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P-Value</w:t>
            </w:r>
          </w:p>
        </w:tc>
      </w:tr>
      <w:tr w:rsidR="00FB2A5D" w:rsidRPr="00D53346" w14:paraId="32999E0E" w14:textId="77777777" w:rsidTr="004B10D6">
        <w:tc>
          <w:tcPr>
            <w:tcW w:w="0" w:type="auto"/>
            <w:shd w:val="clear" w:color="auto" w:fill="FFFFFF"/>
            <w:noWrap/>
            <w:tcMar>
              <w:top w:w="15" w:type="dxa"/>
              <w:left w:w="105" w:type="dxa"/>
              <w:bottom w:w="15" w:type="dxa"/>
              <w:right w:w="105" w:type="dxa"/>
            </w:tcMar>
            <w:hideMark/>
          </w:tcPr>
          <w:p w14:paraId="32999E0C"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5.79</w:t>
            </w:r>
          </w:p>
        </w:tc>
        <w:tc>
          <w:tcPr>
            <w:tcW w:w="0" w:type="auto"/>
            <w:shd w:val="clear" w:color="auto" w:fill="FFFFFF"/>
            <w:noWrap/>
            <w:tcMar>
              <w:top w:w="15" w:type="dxa"/>
              <w:left w:w="105" w:type="dxa"/>
              <w:bottom w:w="15" w:type="dxa"/>
              <w:right w:w="105" w:type="dxa"/>
            </w:tcMar>
            <w:hideMark/>
          </w:tcPr>
          <w:p w14:paraId="32999E0D" w14:textId="77777777" w:rsidR="00FB2A5D" w:rsidRPr="00D53346" w:rsidRDefault="00FB2A5D" w:rsidP="004B10D6">
            <w:pPr>
              <w:spacing w:before="90" w:after="0" w:line="240" w:lineRule="auto"/>
              <w:jc w:val="right"/>
              <w:rPr>
                <w:rFonts w:ascii="Segoe UI" w:eastAsia="Times New Roman" w:hAnsi="Segoe UI" w:cs="Segoe UI"/>
                <w:sz w:val="20"/>
                <w:szCs w:val="20"/>
                <w:lang w:eastAsia="en-IE"/>
              </w:rPr>
            </w:pPr>
            <w:r w:rsidRPr="00D53346">
              <w:rPr>
                <w:rFonts w:ascii="Segoe UI" w:eastAsia="Times New Roman" w:hAnsi="Segoe UI" w:cs="Segoe UI"/>
                <w:sz w:val="20"/>
                <w:szCs w:val="20"/>
                <w:lang w:eastAsia="en-IE"/>
              </w:rPr>
              <w:t>0.0000029</w:t>
            </w:r>
          </w:p>
        </w:tc>
      </w:tr>
    </w:tbl>
    <w:p w14:paraId="32999E0F" w14:textId="77777777" w:rsidR="00DC2386" w:rsidRDefault="00DC2386" w:rsidP="00951E06"/>
    <w:p w14:paraId="32999E10" w14:textId="77777777" w:rsidR="003C16BD" w:rsidRDefault="00BE30BB" w:rsidP="00BE30BB">
      <w:r>
        <w:t>H</w:t>
      </w:r>
      <w:r w:rsidRPr="00EF3930">
        <w:rPr>
          <w:vertAlign w:val="subscript"/>
        </w:rPr>
        <w:t>0</w:t>
      </w:r>
      <w:r>
        <w:t xml:space="preserve">: Difference between average body image pre and post pregnancy is same </w:t>
      </w:r>
    </w:p>
    <w:p w14:paraId="32999E11" w14:textId="77777777" w:rsidR="00BE30BB" w:rsidRDefault="00BE30BB" w:rsidP="00BE30BB">
      <w:r>
        <w:t>H</w:t>
      </w:r>
      <w:r w:rsidRPr="00EF3930">
        <w:rPr>
          <w:vertAlign w:val="subscript"/>
        </w:rPr>
        <w:t>A</w:t>
      </w:r>
      <w:r>
        <w:t>: Difference between average body image pre and post pregnancy is not same</w:t>
      </w:r>
    </w:p>
    <w:p w14:paraId="32999E12" w14:textId="77777777" w:rsidR="00BE30BB" w:rsidRDefault="00BE30BB" w:rsidP="00951E06">
      <w:r>
        <w:rPr>
          <w:rFonts w:cstheme="minorHAnsi"/>
        </w:rPr>
        <w:t>α</w:t>
      </w:r>
      <w:r>
        <w:t xml:space="preserve"> = 0.05 (95% confidence interval)</w:t>
      </w:r>
    </w:p>
    <w:p w14:paraId="32999E13" w14:textId="77777777" w:rsidR="00E63178" w:rsidRDefault="00E63178" w:rsidP="00E63178">
      <w:r>
        <w:t>We can see that from 95% CI that 0 does not lie between 5.45 and 11.41 and hence there is a difference between early and after pregnancy BI values of women in control group. Also, the confidence interval is more towards positive and hence early pregnancy values of Body Index are much greater than post pregnancy values of Body index of women in control group.</w:t>
      </w:r>
    </w:p>
    <w:p w14:paraId="32999E14" w14:textId="77777777" w:rsidR="00C911C0" w:rsidRDefault="00C911C0" w:rsidP="00951E06">
      <w:r>
        <w:t xml:space="preserve">P-value </w:t>
      </w:r>
      <w:r w:rsidR="00835784">
        <w:t>(</w:t>
      </w:r>
      <w:r w:rsidR="00835784" w:rsidRPr="00484996">
        <w:rPr>
          <w:rFonts w:ascii="Segoe UI" w:eastAsia="Times New Roman" w:hAnsi="Segoe UI" w:cs="Segoe UI"/>
          <w:sz w:val="20"/>
          <w:szCs w:val="20"/>
          <w:lang w:eastAsia="en-IE"/>
        </w:rPr>
        <w:t>0.0000029</w:t>
      </w:r>
      <w:r w:rsidR="00835784">
        <w:rPr>
          <w:rFonts w:ascii="Segoe UI" w:eastAsia="Times New Roman" w:hAnsi="Segoe UI" w:cs="Segoe UI"/>
          <w:sz w:val="20"/>
          <w:szCs w:val="20"/>
          <w:lang w:eastAsia="en-IE"/>
        </w:rPr>
        <w:t xml:space="preserve">) </w:t>
      </w:r>
      <w:r>
        <w:t>in the above Hypothesis test is less than 0.05 and hence we can say that there is evidence towards rejection of Null Hypothesis. Which means on an average there is a significance difference in Body Index of woman in control group at early and post pregnancy stages.</w:t>
      </w:r>
    </w:p>
    <w:p w14:paraId="32999E15" w14:textId="77777777" w:rsidR="00390F61" w:rsidRDefault="00CE5AD3">
      <w:pPr>
        <w:rPr>
          <w:rFonts w:asciiTheme="majorHAnsi" w:hAnsiTheme="majorHAnsi"/>
          <w:color w:val="2E74B5" w:themeColor="accent1" w:themeShade="BF"/>
          <w:sz w:val="32"/>
          <w:rPrChange w:id="19" w:author="Achal Gupta" w:date="2018-11-14T15:32:00Z">
            <w:rPr/>
          </w:rPrChange>
        </w:rPr>
      </w:pPr>
      <w:r>
        <w:t>From the above tests we can say that body index or body image of women who were</w:t>
      </w:r>
      <w:r w:rsidR="001C0D4A">
        <w:t xml:space="preserve"> not</w:t>
      </w:r>
      <w:r>
        <w:t xml:space="preserve"> given an exercise regime</w:t>
      </w:r>
      <w:r w:rsidR="001C0D4A">
        <w:t xml:space="preserve"> and were part of the control,</w:t>
      </w:r>
      <w:r>
        <w:t xml:space="preserve"> reduces after </w:t>
      </w:r>
      <w:r w:rsidR="007E10F1">
        <w:t xml:space="preserve">pregnancy i.e. women </w:t>
      </w:r>
      <w:r w:rsidR="003062CC">
        <w:t>tend</w:t>
      </w:r>
      <w:r w:rsidR="007E10F1">
        <w:t xml:space="preserve"> to have a bad perception of their body image after pregnancy.</w:t>
      </w:r>
    </w:p>
    <w:p w14:paraId="32999E16" w14:textId="77777777" w:rsidR="00847941" w:rsidRDefault="00847941">
      <w:pPr>
        <w:rPr>
          <w:del w:id="20" w:author="Achal Gupta" w:date="2018-11-14T15:32:00Z"/>
          <w:rFonts w:asciiTheme="majorHAnsi" w:eastAsiaTheme="majorEastAsia" w:hAnsiTheme="majorHAnsi" w:cstheme="majorBidi"/>
          <w:color w:val="2E74B5" w:themeColor="accent1" w:themeShade="BF"/>
          <w:sz w:val="32"/>
          <w:szCs w:val="32"/>
        </w:rPr>
      </w:pPr>
      <w:del w:id="21" w:author="Achal Gupta" w:date="2018-11-14T15:32:00Z">
        <w:r>
          <w:br w:type="page"/>
        </w:r>
      </w:del>
    </w:p>
    <w:p w14:paraId="32999E17" w14:textId="77777777" w:rsidR="00065A29" w:rsidRDefault="00065A29" w:rsidP="00065A29">
      <w:pPr>
        <w:pStyle w:val="Heading1"/>
      </w:pPr>
      <w:bookmarkStart w:id="22" w:name="_Toc529916873"/>
      <w:r w:rsidRPr="00065A29">
        <w:lastRenderedPageBreak/>
        <w:t>Do women undergoing this exercise regime tend on average to show a reduction in ‘body image’ from early pregnancy to after pregnancy?</w:t>
      </w:r>
      <w:bookmarkEnd w:id="22"/>
    </w:p>
    <w:p w14:paraId="32999E18" w14:textId="77777777" w:rsidR="007B15CA" w:rsidRPr="007B15CA" w:rsidRDefault="007B15CA" w:rsidP="007B15CA"/>
    <w:p w14:paraId="32999E19" w14:textId="77777777" w:rsidR="00065A29" w:rsidRDefault="00E2616C" w:rsidP="00065A29">
      <w:r w:rsidRPr="00E2616C">
        <w:rPr>
          <w:lang w:val="en-GB"/>
          <w:rPrChange w:id="23" w:author="Achal Gupta" w:date="2018-11-14T15:32:00Z">
            <w:rPr>
              <w:noProof/>
            </w:rPr>
          </w:rPrChange>
        </w:rPr>
        <w:drawing>
          <wp:inline distT="0" distB="0" distL="0" distR="0" wp14:anchorId="32999F11" wp14:editId="32999F12">
            <wp:extent cx="4752975" cy="3168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2975" cy="3168650"/>
                    </a:xfrm>
                    <a:prstGeom prst="rect">
                      <a:avLst/>
                    </a:prstGeom>
                    <a:noFill/>
                    <a:ln>
                      <a:noFill/>
                    </a:ln>
                  </pic:spPr>
                </pic:pic>
              </a:graphicData>
            </a:graphic>
          </wp:inline>
        </w:drawing>
      </w:r>
    </w:p>
    <w:p w14:paraId="32999E1A" w14:textId="77777777" w:rsidR="00A45AAC" w:rsidRDefault="003B7662" w:rsidP="00065A29">
      <w:r>
        <w:t xml:space="preserve">From the scatterplot we can see that for exercise group reduction in Body Index is more or less parallel to the central line some women </w:t>
      </w:r>
      <w:r w:rsidR="00A03F52">
        <w:t>show</w:t>
      </w:r>
      <w:r>
        <w:t xml:space="preserve"> reduction while some shows increase in the body index. Plot is scattered in a wide area with points both above and below </w:t>
      </w:r>
      <w:r w:rsidR="00A03F52">
        <w:t>line,</w:t>
      </w:r>
      <w:r>
        <w:t xml:space="preserve"> so we can say that in general Body Index</w:t>
      </w:r>
      <w:r w:rsidR="00E21CD0">
        <w:t xml:space="preserve"> might be </w:t>
      </w:r>
      <w:r>
        <w:t>same.</w:t>
      </w:r>
      <w:r w:rsidR="00E21CD0">
        <w:t xml:space="preserve"> We need to perform additional tests stated below to confirm this observation.</w:t>
      </w:r>
    </w:p>
    <w:p w14:paraId="32999E1B" w14:textId="77777777" w:rsidR="00E2616C" w:rsidRDefault="00E2616C" w:rsidP="00065A29">
      <w:r w:rsidRPr="00E2616C">
        <w:rPr>
          <w:lang w:val="en-GB"/>
          <w:rPrChange w:id="24" w:author="Achal Gupta" w:date="2018-11-14T15:32:00Z">
            <w:rPr>
              <w:noProof/>
            </w:rPr>
          </w:rPrChange>
        </w:rPr>
        <w:drawing>
          <wp:inline distT="0" distB="0" distL="0" distR="0" wp14:anchorId="32999F13" wp14:editId="32999F14">
            <wp:extent cx="4591050" cy="30607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060700"/>
                    </a:xfrm>
                    <a:prstGeom prst="rect">
                      <a:avLst/>
                    </a:prstGeom>
                    <a:noFill/>
                    <a:ln>
                      <a:noFill/>
                    </a:ln>
                  </pic:spPr>
                </pic:pic>
              </a:graphicData>
            </a:graphic>
          </wp:inline>
        </w:drawing>
      </w:r>
    </w:p>
    <w:p w14:paraId="32999E1C" w14:textId="77777777" w:rsidR="00937FD4" w:rsidRDefault="00937FD4" w:rsidP="00065A29">
      <w:r>
        <w:t>Box plot confirms the observation of scatterplot, there is a high level of overlap between two boxes and hence early pregnancy body index value</w:t>
      </w:r>
      <w:r w:rsidR="00A03F52">
        <w:t>s</w:t>
      </w:r>
      <w:r>
        <w:t xml:space="preserve"> can be considered </w:t>
      </w:r>
      <w:r w:rsidR="00A03F52">
        <w:t xml:space="preserve">similar to the </w:t>
      </w:r>
      <w:r w:rsidR="002F7190">
        <w:t>after-pregnancy</w:t>
      </w:r>
      <w:r w:rsidR="00A03F52">
        <w:t xml:space="preserve"> body index values for woman in exerciser group.</w:t>
      </w:r>
    </w:p>
    <w:p w14:paraId="32999E1D" w14:textId="77777777" w:rsidR="00E2616C" w:rsidRPr="00E2616C" w:rsidRDefault="00E2616C" w:rsidP="00E2616C">
      <w:pPr>
        <w:shd w:val="clear" w:color="auto" w:fill="FFFFFF"/>
        <w:spacing w:after="75" w:line="240" w:lineRule="auto"/>
        <w:rPr>
          <w:rFonts w:ascii="Segoe UI Semibold" w:eastAsia="Times New Roman" w:hAnsi="Segoe UI Semibold" w:cs="Segoe UI Semibold"/>
          <w:color w:val="004D72"/>
          <w:sz w:val="26"/>
          <w:szCs w:val="26"/>
          <w:lang w:eastAsia="en-IE"/>
        </w:rPr>
      </w:pPr>
      <w:r w:rsidRPr="00E2616C">
        <w:rPr>
          <w:rFonts w:ascii="Segoe UI Semibold" w:eastAsia="Times New Roman" w:hAnsi="Segoe UI Semibold" w:cs="Segoe UI Semibold"/>
          <w:color w:val="004D72"/>
          <w:sz w:val="26"/>
          <w:szCs w:val="26"/>
          <w:lang w:eastAsia="en-IE"/>
        </w:rPr>
        <w:lastRenderedPageBreak/>
        <w:t>Statistics</w:t>
      </w:r>
    </w:p>
    <w:tbl>
      <w:tblPr>
        <w:tblW w:w="0" w:type="auto"/>
        <w:tblCellMar>
          <w:top w:w="15" w:type="dxa"/>
          <w:left w:w="15" w:type="dxa"/>
          <w:bottom w:w="15" w:type="dxa"/>
          <w:right w:w="15" w:type="dxa"/>
        </w:tblCellMar>
        <w:tblLook w:val="04A0" w:firstRow="1" w:lastRow="0" w:firstColumn="1" w:lastColumn="0" w:noHBand="0" w:noVBand="1"/>
      </w:tblPr>
      <w:tblGrid>
        <w:gridCol w:w="2120"/>
        <w:gridCol w:w="421"/>
        <w:gridCol w:w="437"/>
        <w:gridCol w:w="776"/>
        <w:gridCol w:w="950"/>
        <w:gridCol w:w="710"/>
        <w:gridCol w:w="945"/>
        <w:gridCol w:w="1034"/>
        <w:gridCol w:w="776"/>
        <w:gridCol w:w="857"/>
      </w:tblGrid>
      <w:tr w:rsidR="00E2616C" w:rsidRPr="00E2616C" w14:paraId="32999E28" w14:textId="77777777" w:rsidTr="00E2616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1E"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1F"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0"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1"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2"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3"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4"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Variance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5"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6"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27"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Median</w:t>
            </w:r>
          </w:p>
        </w:tc>
      </w:tr>
      <w:tr w:rsidR="00E2616C" w:rsidRPr="00E2616C" w14:paraId="32999E33" w14:textId="77777777" w:rsidTr="00E2616C">
        <w:tc>
          <w:tcPr>
            <w:tcW w:w="0" w:type="auto"/>
            <w:shd w:val="clear" w:color="auto" w:fill="FFFFFF"/>
            <w:noWrap/>
            <w:tcMar>
              <w:top w:w="15" w:type="dxa"/>
              <w:left w:w="105" w:type="dxa"/>
              <w:bottom w:w="15" w:type="dxa"/>
              <w:right w:w="105" w:type="dxa"/>
            </w:tcMar>
            <w:hideMark/>
          </w:tcPr>
          <w:p w14:paraId="32999E29"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Early Preg BI_Exerciser</w:t>
            </w:r>
          </w:p>
        </w:tc>
        <w:tc>
          <w:tcPr>
            <w:tcW w:w="0" w:type="auto"/>
            <w:shd w:val="clear" w:color="auto" w:fill="FFFFFF"/>
            <w:noWrap/>
            <w:tcMar>
              <w:top w:w="15" w:type="dxa"/>
              <w:left w:w="105" w:type="dxa"/>
              <w:bottom w:w="15" w:type="dxa"/>
              <w:right w:w="105" w:type="dxa"/>
            </w:tcMar>
            <w:hideMark/>
          </w:tcPr>
          <w:p w14:paraId="32999E2A"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2B"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E2C"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21.53</w:t>
            </w:r>
          </w:p>
        </w:tc>
        <w:tc>
          <w:tcPr>
            <w:tcW w:w="0" w:type="auto"/>
            <w:shd w:val="clear" w:color="auto" w:fill="FFFFFF"/>
            <w:noWrap/>
            <w:tcMar>
              <w:top w:w="15" w:type="dxa"/>
              <w:left w:w="105" w:type="dxa"/>
              <w:bottom w:w="15" w:type="dxa"/>
              <w:right w:w="105" w:type="dxa"/>
            </w:tcMar>
            <w:hideMark/>
          </w:tcPr>
          <w:p w14:paraId="32999E2D"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1.01</w:t>
            </w:r>
          </w:p>
        </w:tc>
        <w:tc>
          <w:tcPr>
            <w:tcW w:w="0" w:type="auto"/>
            <w:shd w:val="clear" w:color="auto" w:fill="FFFFFF"/>
            <w:noWrap/>
            <w:tcMar>
              <w:top w:w="15" w:type="dxa"/>
              <w:left w:w="105" w:type="dxa"/>
              <w:bottom w:w="15" w:type="dxa"/>
              <w:right w:w="105" w:type="dxa"/>
            </w:tcMar>
            <w:hideMark/>
          </w:tcPr>
          <w:p w14:paraId="32999E2E"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5.52</w:t>
            </w:r>
          </w:p>
        </w:tc>
        <w:tc>
          <w:tcPr>
            <w:tcW w:w="0" w:type="auto"/>
            <w:shd w:val="clear" w:color="auto" w:fill="FFFFFF"/>
            <w:noWrap/>
            <w:tcMar>
              <w:top w:w="15" w:type="dxa"/>
              <w:left w:w="105" w:type="dxa"/>
              <w:bottom w:w="15" w:type="dxa"/>
              <w:right w:w="105" w:type="dxa"/>
            </w:tcMar>
            <w:hideMark/>
          </w:tcPr>
          <w:p w14:paraId="32999E2F"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30.46</w:t>
            </w:r>
          </w:p>
        </w:tc>
        <w:tc>
          <w:tcPr>
            <w:tcW w:w="0" w:type="auto"/>
            <w:shd w:val="clear" w:color="auto" w:fill="FFFFFF"/>
            <w:noWrap/>
            <w:tcMar>
              <w:top w:w="15" w:type="dxa"/>
              <w:left w:w="105" w:type="dxa"/>
              <w:bottom w:w="15" w:type="dxa"/>
              <w:right w:w="105" w:type="dxa"/>
            </w:tcMar>
            <w:hideMark/>
          </w:tcPr>
          <w:p w14:paraId="32999E30"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14.00</w:t>
            </w:r>
          </w:p>
        </w:tc>
        <w:tc>
          <w:tcPr>
            <w:tcW w:w="0" w:type="auto"/>
            <w:shd w:val="clear" w:color="auto" w:fill="FFFFFF"/>
            <w:noWrap/>
            <w:tcMar>
              <w:top w:w="15" w:type="dxa"/>
              <w:left w:w="105" w:type="dxa"/>
              <w:bottom w:w="15" w:type="dxa"/>
              <w:right w:w="105" w:type="dxa"/>
            </w:tcMar>
            <w:hideMark/>
          </w:tcPr>
          <w:p w14:paraId="32999E31"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16.75</w:t>
            </w:r>
          </w:p>
        </w:tc>
        <w:tc>
          <w:tcPr>
            <w:tcW w:w="0" w:type="auto"/>
            <w:shd w:val="clear" w:color="auto" w:fill="FFFFFF"/>
            <w:noWrap/>
            <w:tcMar>
              <w:top w:w="15" w:type="dxa"/>
              <w:left w:w="105" w:type="dxa"/>
              <w:bottom w:w="15" w:type="dxa"/>
              <w:right w:w="105" w:type="dxa"/>
            </w:tcMar>
            <w:hideMark/>
          </w:tcPr>
          <w:p w14:paraId="32999E32"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21.00</w:t>
            </w:r>
          </w:p>
        </w:tc>
      </w:tr>
      <w:tr w:rsidR="00E2616C" w:rsidRPr="00E2616C" w14:paraId="32999E3E" w14:textId="77777777" w:rsidTr="00E2616C">
        <w:tc>
          <w:tcPr>
            <w:tcW w:w="0" w:type="auto"/>
            <w:shd w:val="clear" w:color="auto" w:fill="FFFFFF"/>
            <w:noWrap/>
            <w:tcMar>
              <w:top w:w="15" w:type="dxa"/>
              <w:left w:w="105" w:type="dxa"/>
              <w:bottom w:w="15" w:type="dxa"/>
              <w:right w:w="105" w:type="dxa"/>
            </w:tcMar>
            <w:hideMark/>
          </w:tcPr>
          <w:p w14:paraId="32999E34"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After Preg BI_Exerciser</w:t>
            </w:r>
          </w:p>
        </w:tc>
        <w:tc>
          <w:tcPr>
            <w:tcW w:w="0" w:type="auto"/>
            <w:shd w:val="clear" w:color="auto" w:fill="FFFFFF"/>
            <w:noWrap/>
            <w:tcMar>
              <w:top w:w="15" w:type="dxa"/>
              <w:left w:w="105" w:type="dxa"/>
              <w:bottom w:w="15" w:type="dxa"/>
              <w:right w:w="105" w:type="dxa"/>
            </w:tcMar>
            <w:hideMark/>
          </w:tcPr>
          <w:p w14:paraId="32999E35"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36"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E37"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20.100</w:t>
            </w:r>
          </w:p>
        </w:tc>
        <w:tc>
          <w:tcPr>
            <w:tcW w:w="0" w:type="auto"/>
            <w:shd w:val="clear" w:color="auto" w:fill="FFFFFF"/>
            <w:noWrap/>
            <w:tcMar>
              <w:top w:w="15" w:type="dxa"/>
              <w:left w:w="105" w:type="dxa"/>
              <w:bottom w:w="15" w:type="dxa"/>
              <w:right w:w="105" w:type="dxa"/>
            </w:tcMar>
            <w:hideMark/>
          </w:tcPr>
          <w:p w14:paraId="32999E38"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0.832</w:t>
            </w:r>
          </w:p>
        </w:tc>
        <w:tc>
          <w:tcPr>
            <w:tcW w:w="0" w:type="auto"/>
            <w:shd w:val="clear" w:color="auto" w:fill="FFFFFF"/>
            <w:noWrap/>
            <w:tcMar>
              <w:top w:w="15" w:type="dxa"/>
              <w:left w:w="105" w:type="dxa"/>
              <w:bottom w:w="15" w:type="dxa"/>
              <w:right w:w="105" w:type="dxa"/>
            </w:tcMar>
            <w:hideMark/>
          </w:tcPr>
          <w:p w14:paraId="32999E39"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4.559</w:t>
            </w:r>
          </w:p>
        </w:tc>
        <w:tc>
          <w:tcPr>
            <w:tcW w:w="0" w:type="auto"/>
            <w:shd w:val="clear" w:color="auto" w:fill="FFFFFF"/>
            <w:noWrap/>
            <w:tcMar>
              <w:top w:w="15" w:type="dxa"/>
              <w:left w:w="105" w:type="dxa"/>
              <w:bottom w:w="15" w:type="dxa"/>
              <w:right w:w="105" w:type="dxa"/>
            </w:tcMar>
            <w:hideMark/>
          </w:tcPr>
          <w:p w14:paraId="32999E3A"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20.783</w:t>
            </w:r>
          </w:p>
        </w:tc>
        <w:tc>
          <w:tcPr>
            <w:tcW w:w="0" w:type="auto"/>
            <w:shd w:val="clear" w:color="auto" w:fill="FFFFFF"/>
            <w:noWrap/>
            <w:tcMar>
              <w:top w:w="15" w:type="dxa"/>
              <w:left w:w="105" w:type="dxa"/>
              <w:bottom w:w="15" w:type="dxa"/>
              <w:right w:w="105" w:type="dxa"/>
            </w:tcMar>
            <w:hideMark/>
          </w:tcPr>
          <w:p w14:paraId="32999E3B"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11.000</w:t>
            </w:r>
          </w:p>
        </w:tc>
        <w:tc>
          <w:tcPr>
            <w:tcW w:w="0" w:type="auto"/>
            <w:shd w:val="clear" w:color="auto" w:fill="FFFFFF"/>
            <w:noWrap/>
            <w:tcMar>
              <w:top w:w="15" w:type="dxa"/>
              <w:left w:w="105" w:type="dxa"/>
              <w:bottom w:w="15" w:type="dxa"/>
              <w:right w:w="105" w:type="dxa"/>
            </w:tcMar>
            <w:hideMark/>
          </w:tcPr>
          <w:p w14:paraId="32999E3C"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16.000</w:t>
            </w:r>
          </w:p>
        </w:tc>
        <w:tc>
          <w:tcPr>
            <w:tcW w:w="0" w:type="auto"/>
            <w:shd w:val="clear" w:color="auto" w:fill="FFFFFF"/>
            <w:noWrap/>
            <w:tcMar>
              <w:top w:w="15" w:type="dxa"/>
              <w:left w:w="105" w:type="dxa"/>
              <w:bottom w:w="15" w:type="dxa"/>
              <w:right w:w="105" w:type="dxa"/>
            </w:tcMar>
            <w:hideMark/>
          </w:tcPr>
          <w:p w14:paraId="32999E3D"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20.500</w:t>
            </w:r>
          </w:p>
        </w:tc>
      </w:tr>
    </w:tbl>
    <w:p w14:paraId="32999E3F" w14:textId="77777777" w:rsidR="00E2616C" w:rsidRPr="00E2616C" w:rsidRDefault="00E2616C" w:rsidP="00E2616C">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2175"/>
        <w:gridCol w:w="793"/>
        <w:gridCol w:w="1090"/>
      </w:tblGrid>
      <w:tr w:rsidR="00E2616C" w:rsidRPr="00E2616C" w14:paraId="32999E43" w14:textId="77777777" w:rsidTr="00E2616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40"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41"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42"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Maximum</w:t>
            </w:r>
          </w:p>
        </w:tc>
      </w:tr>
      <w:tr w:rsidR="00E2616C" w:rsidRPr="00E2616C" w14:paraId="32999E47" w14:textId="77777777" w:rsidTr="00E2616C">
        <w:tc>
          <w:tcPr>
            <w:tcW w:w="0" w:type="auto"/>
            <w:shd w:val="clear" w:color="auto" w:fill="FFFFFF"/>
            <w:noWrap/>
            <w:tcMar>
              <w:top w:w="15" w:type="dxa"/>
              <w:left w:w="105" w:type="dxa"/>
              <w:bottom w:w="15" w:type="dxa"/>
              <w:right w:w="105" w:type="dxa"/>
            </w:tcMar>
            <w:hideMark/>
          </w:tcPr>
          <w:p w14:paraId="32999E44"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Early Preg BI_Exerciser</w:t>
            </w:r>
          </w:p>
        </w:tc>
        <w:tc>
          <w:tcPr>
            <w:tcW w:w="0" w:type="auto"/>
            <w:shd w:val="clear" w:color="auto" w:fill="FFFFFF"/>
            <w:noWrap/>
            <w:tcMar>
              <w:top w:w="15" w:type="dxa"/>
              <w:left w:w="105" w:type="dxa"/>
              <w:bottom w:w="15" w:type="dxa"/>
              <w:right w:w="105" w:type="dxa"/>
            </w:tcMar>
            <w:hideMark/>
          </w:tcPr>
          <w:p w14:paraId="32999E45"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27.00</w:t>
            </w:r>
          </w:p>
        </w:tc>
        <w:tc>
          <w:tcPr>
            <w:tcW w:w="0" w:type="auto"/>
            <w:shd w:val="clear" w:color="auto" w:fill="FFFFFF"/>
            <w:noWrap/>
            <w:tcMar>
              <w:top w:w="15" w:type="dxa"/>
              <w:left w:w="105" w:type="dxa"/>
              <w:bottom w:w="15" w:type="dxa"/>
              <w:right w:w="105" w:type="dxa"/>
            </w:tcMar>
            <w:hideMark/>
          </w:tcPr>
          <w:p w14:paraId="32999E46"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30.00</w:t>
            </w:r>
          </w:p>
        </w:tc>
      </w:tr>
      <w:tr w:rsidR="00E2616C" w:rsidRPr="00E2616C" w14:paraId="32999E4B" w14:textId="77777777" w:rsidTr="00E2616C">
        <w:tc>
          <w:tcPr>
            <w:tcW w:w="0" w:type="auto"/>
            <w:shd w:val="clear" w:color="auto" w:fill="FFFFFF"/>
            <w:noWrap/>
            <w:tcMar>
              <w:top w:w="15" w:type="dxa"/>
              <w:left w:w="105" w:type="dxa"/>
              <w:bottom w:w="15" w:type="dxa"/>
              <w:right w:w="105" w:type="dxa"/>
            </w:tcMar>
            <w:hideMark/>
          </w:tcPr>
          <w:p w14:paraId="32999E48" w14:textId="77777777" w:rsidR="00E2616C" w:rsidRPr="00E2616C" w:rsidRDefault="00E2616C" w:rsidP="00E2616C">
            <w:pPr>
              <w:spacing w:before="90" w:after="0" w:line="240" w:lineRule="auto"/>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After Preg BI_Exerciser</w:t>
            </w:r>
          </w:p>
        </w:tc>
        <w:tc>
          <w:tcPr>
            <w:tcW w:w="0" w:type="auto"/>
            <w:shd w:val="clear" w:color="auto" w:fill="FFFFFF"/>
            <w:noWrap/>
            <w:tcMar>
              <w:top w:w="15" w:type="dxa"/>
              <w:left w:w="105" w:type="dxa"/>
              <w:bottom w:w="15" w:type="dxa"/>
              <w:right w:w="105" w:type="dxa"/>
            </w:tcMar>
            <w:hideMark/>
          </w:tcPr>
          <w:p w14:paraId="32999E49"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23.250</w:t>
            </w:r>
          </w:p>
        </w:tc>
        <w:tc>
          <w:tcPr>
            <w:tcW w:w="0" w:type="auto"/>
            <w:shd w:val="clear" w:color="auto" w:fill="FFFFFF"/>
            <w:noWrap/>
            <w:tcMar>
              <w:top w:w="15" w:type="dxa"/>
              <w:left w:w="105" w:type="dxa"/>
              <w:bottom w:w="15" w:type="dxa"/>
              <w:right w:w="105" w:type="dxa"/>
            </w:tcMar>
            <w:hideMark/>
          </w:tcPr>
          <w:p w14:paraId="32999E4A" w14:textId="77777777" w:rsidR="00E2616C" w:rsidRPr="00E2616C" w:rsidRDefault="00E2616C" w:rsidP="00E2616C">
            <w:pPr>
              <w:spacing w:before="90" w:after="0" w:line="240" w:lineRule="auto"/>
              <w:jc w:val="right"/>
              <w:rPr>
                <w:rFonts w:ascii="Segoe UI" w:eastAsia="Times New Roman" w:hAnsi="Segoe UI" w:cs="Segoe UI"/>
                <w:sz w:val="20"/>
                <w:szCs w:val="20"/>
                <w:lang w:eastAsia="en-IE"/>
              </w:rPr>
            </w:pPr>
            <w:r w:rsidRPr="00E2616C">
              <w:rPr>
                <w:rFonts w:ascii="Segoe UI" w:eastAsia="Times New Roman" w:hAnsi="Segoe UI" w:cs="Segoe UI"/>
                <w:sz w:val="20"/>
                <w:szCs w:val="20"/>
                <w:lang w:eastAsia="en-IE"/>
              </w:rPr>
              <w:t>29.000</w:t>
            </w:r>
          </w:p>
        </w:tc>
      </w:tr>
    </w:tbl>
    <w:p w14:paraId="32999E4C" w14:textId="77777777" w:rsidR="00E2616C" w:rsidRDefault="00E2616C" w:rsidP="00065A29"/>
    <w:p w14:paraId="32999E4D" w14:textId="77777777" w:rsidR="003D2888" w:rsidRDefault="003D2888" w:rsidP="00065A29">
      <w:r>
        <w:t>Descriptive statistics shows that Mean and Median of is similar for the given data and hence we can say that data is normally distributed.</w:t>
      </w:r>
    </w:p>
    <w:p w14:paraId="4BF67FC5" w14:textId="77777777" w:rsidR="009C6088" w:rsidRDefault="009C6088">
      <w:pPr>
        <w:rPr>
          <w:ins w:id="25" w:author="Achal Gupta" w:date="2018-11-14T15:32:00Z"/>
          <w:rFonts w:ascii="Segoe UI Semibold" w:eastAsia="Times New Roman" w:hAnsi="Segoe UI Semibold" w:cs="Segoe UI Semibold"/>
          <w:color w:val="004D72"/>
          <w:sz w:val="32"/>
          <w:szCs w:val="32"/>
          <w:lang w:eastAsia="en-IE"/>
        </w:rPr>
      </w:pPr>
      <w:ins w:id="26" w:author="Achal Gupta" w:date="2018-11-14T15:32:00Z">
        <w:r>
          <w:rPr>
            <w:rFonts w:ascii="Segoe UI Semibold" w:eastAsia="Times New Roman" w:hAnsi="Segoe UI Semibold" w:cs="Segoe UI Semibold"/>
            <w:color w:val="004D72"/>
            <w:sz w:val="32"/>
            <w:szCs w:val="32"/>
            <w:lang w:eastAsia="en-IE"/>
          </w:rPr>
          <w:br w:type="page"/>
        </w:r>
      </w:ins>
    </w:p>
    <w:p w14:paraId="32999E4E" w14:textId="77777777" w:rsidR="00FB2A5D" w:rsidRPr="00E110CC" w:rsidRDefault="00FB2A5D" w:rsidP="00FB2A5D">
      <w:pPr>
        <w:shd w:val="clear" w:color="auto" w:fill="FFFFFF"/>
        <w:spacing w:after="0" w:line="240" w:lineRule="auto"/>
        <w:rPr>
          <w:rFonts w:ascii="Segoe UI Semibold" w:eastAsia="Times New Roman" w:hAnsi="Segoe UI Semibold" w:cs="Segoe UI Semibold"/>
          <w:color w:val="004D72"/>
          <w:sz w:val="32"/>
          <w:szCs w:val="32"/>
          <w:lang w:eastAsia="en-IE"/>
        </w:rPr>
      </w:pPr>
      <w:r w:rsidRPr="00E110CC">
        <w:rPr>
          <w:rFonts w:ascii="Segoe UI Semibold" w:eastAsia="Times New Roman" w:hAnsi="Segoe UI Semibold" w:cs="Segoe UI Semibold"/>
          <w:color w:val="004D72"/>
          <w:sz w:val="32"/>
          <w:szCs w:val="32"/>
          <w:lang w:eastAsia="en-IE"/>
        </w:rPr>
        <w:t>Paired T-Test and CI: Early Preg BI_Exerciser, After Preg BI_Exerciser</w:t>
      </w:r>
    </w:p>
    <w:p w14:paraId="32999E4F" w14:textId="77777777" w:rsidR="00FB2A5D" w:rsidRPr="00E110CC"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E110CC">
        <w:rPr>
          <w:rFonts w:ascii="Segoe UI Semibold" w:eastAsia="Times New Roman" w:hAnsi="Segoe UI Semibold" w:cs="Segoe UI Semibold"/>
          <w:color w:val="004D72"/>
          <w:sz w:val="26"/>
          <w:szCs w:val="26"/>
          <w:lang w:eastAsia="en-IE"/>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2175"/>
        <w:gridCol w:w="426"/>
        <w:gridCol w:w="710"/>
        <w:gridCol w:w="725"/>
        <w:gridCol w:w="972"/>
      </w:tblGrid>
      <w:tr w:rsidR="00FB2A5D" w:rsidRPr="00E110CC" w14:paraId="32999E55"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50"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51"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52"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53"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54"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SE Mean</w:t>
            </w:r>
          </w:p>
        </w:tc>
      </w:tr>
      <w:tr w:rsidR="00FB2A5D" w:rsidRPr="00E110CC" w14:paraId="32999E5B" w14:textId="77777777" w:rsidTr="004B10D6">
        <w:tc>
          <w:tcPr>
            <w:tcW w:w="0" w:type="auto"/>
            <w:shd w:val="clear" w:color="auto" w:fill="FFFFFF"/>
            <w:noWrap/>
            <w:tcMar>
              <w:top w:w="15" w:type="dxa"/>
              <w:left w:w="105" w:type="dxa"/>
              <w:bottom w:w="15" w:type="dxa"/>
              <w:right w:w="105" w:type="dxa"/>
            </w:tcMar>
            <w:hideMark/>
          </w:tcPr>
          <w:p w14:paraId="32999E56"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Early Preg BI_Exerciser</w:t>
            </w:r>
          </w:p>
        </w:tc>
        <w:tc>
          <w:tcPr>
            <w:tcW w:w="0" w:type="auto"/>
            <w:shd w:val="clear" w:color="auto" w:fill="FFFFFF"/>
            <w:noWrap/>
            <w:tcMar>
              <w:top w:w="15" w:type="dxa"/>
              <w:left w:w="105" w:type="dxa"/>
              <w:bottom w:w="15" w:type="dxa"/>
              <w:right w:w="105" w:type="dxa"/>
            </w:tcMar>
            <w:hideMark/>
          </w:tcPr>
          <w:p w14:paraId="32999E57"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58"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21.53</w:t>
            </w:r>
          </w:p>
        </w:tc>
        <w:tc>
          <w:tcPr>
            <w:tcW w:w="0" w:type="auto"/>
            <w:shd w:val="clear" w:color="auto" w:fill="FFFFFF"/>
            <w:noWrap/>
            <w:tcMar>
              <w:top w:w="15" w:type="dxa"/>
              <w:left w:w="105" w:type="dxa"/>
              <w:bottom w:w="15" w:type="dxa"/>
              <w:right w:w="105" w:type="dxa"/>
            </w:tcMar>
            <w:hideMark/>
          </w:tcPr>
          <w:p w14:paraId="32999E59"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5.52</w:t>
            </w:r>
          </w:p>
        </w:tc>
        <w:tc>
          <w:tcPr>
            <w:tcW w:w="0" w:type="auto"/>
            <w:shd w:val="clear" w:color="auto" w:fill="FFFFFF"/>
            <w:noWrap/>
            <w:tcMar>
              <w:top w:w="15" w:type="dxa"/>
              <w:left w:w="105" w:type="dxa"/>
              <w:bottom w:w="15" w:type="dxa"/>
              <w:right w:w="105" w:type="dxa"/>
            </w:tcMar>
            <w:hideMark/>
          </w:tcPr>
          <w:p w14:paraId="32999E5A"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1.01</w:t>
            </w:r>
          </w:p>
        </w:tc>
      </w:tr>
      <w:tr w:rsidR="00FB2A5D" w:rsidRPr="00E110CC" w14:paraId="32999E61" w14:textId="77777777" w:rsidTr="004B10D6">
        <w:tc>
          <w:tcPr>
            <w:tcW w:w="0" w:type="auto"/>
            <w:shd w:val="clear" w:color="auto" w:fill="FFFFFF"/>
            <w:noWrap/>
            <w:tcMar>
              <w:top w:w="15" w:type="dxa"/>
              <w:left w:w="105" w:type="dxa"/>
              <w:bottom w:w="15" w:type="dxa"/>
              <w:right w:w="105" w:type="dxa"/>
            </w:tcMar>
            <w:hideMark/>
          </w:tcPr>
          <w:p w14:paraId="32999E5C"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After Preg BI_Exerciser</w:t>
            </w:r>
          </w:p>
        </w:tc>
        <w:tc>
          <w:tcPr>
            <w:tcW w:w="0" w:type="auto"/>
            <w:shd w:val="clear" w:color="auto" w:fill="FFFFFF"/>
            <w:noWrap/>
            <w:tcMar>
              <w:top w:w="15" w:type="dxa"/>
              <w:left w:w="105" w:type="dxa"/>
              <w:bottom w:w="15" w:type="dxa"/>
              <w:right w:w="105" w:type="dxa"/>
            </w:tcMar>
            <w:hideMark/>
          </w:tcPr>
          <w:p w14:paraId="32999E5D"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5E"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20.10</w:t>
            </w:r>
          </w:p>
        </w:tc>
        <w:tc>
          <w:tcPr>
            <w:tcW w:w="0" w:type="auto"/>
            <w:shd w:val="clear" w:color="auto" w:fill="FFFFFF"/>
            <w:noWrap/>
            <w:tcMar>
              <w:top w:w="15" w:type="dxa"/>
              <w:left w:w="105" w:type="dxa"/>
              <w:bottom w:w="15" w:type="dxa"/>
              <w:right w:w="105" w:type="dxa"/>
            </w:tcMar>
            <w:hideMark/>
          </w:tcPr>
          <w:p w14:paraId="32999E5F"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4.56</w:t>
            </w:r>
          </w:p>
        </w:tc>
        <w:tc>
          <w:tcPr>
            <w:tcW w:w="0" w:type="auto"/>
            <w:shd w:val="clear" w:color="auto" w:fill="FFFFFF"/>
            <w:noWrap/>
            <w:tcMar>
              <w:top w:w="15" w:type="dxa"/>
              <w:left w:w="105" w:type="dxa"/>
              <w:bottom w:w="15" w:type="dxa"/>
              <w:right w:w="105" w:type="dxa"/>
            </w:tcMar>
            <w:hideMark/>
          </w:tcPr>
          <w:p w14:paraId="32999E60"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0.83</w:t>
            </w:r>
          </w:p>
        </w:tc>
      </w:tr>
    </w:tbl>
    <w:p w14:paraId="32999E62" w14:textId="77777777" w:rsidR="00FB2A5D" w:rsidRPr="00E110CC"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E110CC">
        <w:rPr>
          <w:rFonts w:ascii="Segoe UI Semibold" w:eastAsia="Times New Roman" w:hAnsi="Segoe UI Semibold" w:cs="Segoe UI Semibold"/>
          <w:color w:val="004D72"/>
          <w:sz w:val="26"/>
          <w:szCs w:val="26"/>
          <w:lang w:eastAsia="en-IE"/>
        </w:rPr>
        <w:t>Estimation for Paired Difference</w:t>
      </w:r>
    </w:p>
    <w:tbl>
      <w:tblPr>
        <w:tblW w:w="0" w:type="auto"/>
        <w:tblCellMar>
          <w:top w:w="15" w:type="dxa"/>
          <w:left w:w="15" w:type="dxa"/>
          <w:bottom w:w="15" w:type="dxa"/>
          <w:right w:w="15" w:type="dxa"/>
        </w:tblCellMar>
        <w:tblLook w:val="04A0" w:firstRow="1" w:lastRow="0" w:firstColumn="1" w:lastColumn="0" w:noHBand="0" w:noVBand="1"/>
      </w:tblPr>
      <w:tblGrid>
        <w:gridCol w:w="710"/>
        <w:gridCol w:w="725"/>
        <w:gridCol w:w="972"/>
        <w:gridCol w:w="1459"/>
      </w:tblGrid>
      <w:tr w:rsidR="00FB2A5D" w:rsidRPr="00E110CC" w14:paraId="32999E67"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63"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64"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65"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66" w14:textId="77777777" w:rsidR="00FB2A5D" w:rsidRPr="00E110CC" w:rsidRDefault="00FB2A5D" w:rsidP="004B10D6">
            <w:pPr>
              <w:spacing w:before="90" w:after="0" w:line="240" w:lineRule="auto"/>
              <w:jc w:val="center"/>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95% CI for</w:t>
            </w:r>
            <w:r w:rsidRPr="00E110CC">
              <w:rPr>
                <w:rFonts w:ascii="Segoe UI" w:eastAsia="Times New Roman" w:hAnsi="Segoe UI" w:cs="Segoe UI"/>
                <w:sz w:val="20"/>
                <w:szCs w:val="20"/>
                <w:lang w:eastAsia="en-IE"/>
              </w:rPr>
              <w:br/>
              <w:t>μ_difference</w:t>
            </w:r>
          </w:p>
        </w:tc>
      </w:tr>
      <w:tr w:rsidR="00FB2A5D" w:rsidRPr="00E110CC" w14:paraId="32999E6C" w14:textId="77777777" w:rsidTr="004B10D6">
        <w:tc>
          <w:tcPr>
            <w:tcW w:w="0" w:type="auto"/>
            <w:shd w:val="clear" w:color="auto" w:fill="FFFFFF"/>
            <w:noWrap/>
            <w:tcMar>
              <w:top w:w="15" w:type="dxa"/>
              <w:left w:w="105" w:type="dxa"/>
              <w:bottom w:w="15" w:type="dxa"/>
              <w:right w:w="105" w:type="dxa"/>
            </w:tcMar>
            <w:hideMark/>
          </w:tcPr>
          <w:p w14:paraId="32999E68"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1.433</w:t>
            </w:r>
          </w:p>
        </w:tc>
        <w:tc>
          <w:tcPr>
            <w:tcW w:w="0" w:type="auto"/>
            <w:shd w:val="clear" w:color="auto" w:fill="FFFFFF"/>
            <w:noWrap/>
            <w:tcMar>
              <w:top w:w="15" w:type="dxa"/>
              <w:left w:w="105" w:type="dxa"/>
              <w:bottom w:w="15" w:type="dxa"/>
              <w:right w:w="105" w:type="dxa"/>
            </w:tcMar>
            <w:hideMark/>
          </w:tcPr>
          <w:p w14:paraId="32999E69"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5.469</w:t>
            </w:r>
          </w:p>
        </w:tc>
        <w:tc>
          <w:tcPr>
            <w:tcW w:w="0" w:type="auto"/>
            <w:shd w:val="clear" w:color="auto" w:fill="FFFFFF"/>
            <w:noWrap/>
            <w:tcMar>
              <w:top w:w="15" w:type="dxa"/>
              <w:left w:w="105" w:type="dxa"/>
              <w:bottom w:w="15" w:type="dxa"/>
              <w:right w:w="105" w:type="dxa"/>
            </w:tcMar>
            <w:hideMark/>
          </w:tcPr>
          <w:p w14:paraId="32999E6A"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0.998</w:t>
            </w:r>
          </w:p>
        </w:tc>
        <w:tc>
          <w:tcPr>
            <w:tcW w:w="0" w:type="auto"/>
            <w:shd w:val="clear" w:color="auto" w:fill="FFFFFF"/>
            <w:noWrap/>
            <w:tcMar>
              <w:top w:w="15" w:type="dxa"/>
              <w:left w:w="105" w:type="dxa"/>
              <w:bottom w:w="15" w:type="dxa"/>
              <w:right w:w="105" w:type="dxa"/>
            </w:tcMar>
            <w:hideMark/>
          </w:tcPr>
          <w:p w14:paraId="32999E6B" w14:textId="77777777" w:rsidR="00FB2A5D" w:rsidRPr="00E110CC" w:rsidRDefault="00FB2A5D" w:rsidP="004B10D6">
            <w:pPr>
              <w:spacing w:before="90" w:after="0" w:line="240" w:lineRule="auto"/>
              <w:jc w:val="center"/>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(-0.609, 3.475)</w:t>
            </w:r>
          </w:p>
        </w:tc>
      </w:tr>
    </w:tbl>
    <w:p w14:paraId="32999E6D" w14:textId="77777777" w:rsidR="00FB2A5D" w:rsidRPr="00E110CC" w:rsidRDefault="00FB2A5D" w:rsidP="00FB2A5D">
      <w:pPr>
        <w:shd w:val="clear" w:color="auto" w:fill="FFFFFF"/>
        <w:spacing w:after="75" w:line="240" w:lineRule="auto"/>
        <w:rPr>
          <w:rFonts w:ascii="Segoe UI" w:eastAsia="Times New Roman" w:hAnsi="Segoe UI" w:cs="Segoe UI"/>
          <w:i/>
          <w:iCs/>
          <w:sz w:val="17"/>
          <w:szCs w:val="17"/>
          <w:lang w:eastAsia="en-IE"/>
        </w:rPr>
      </w:pPr>
      <w:r w:rsidRPr="00E110CC">
        <w:rPr>
          <w:rFonts w:ascii="Segoe UI" w:eastAsia="Times New Roman" w:hAnsi="Segoe UI" w:cs="Segoe UI"/>
          <w:i/>
          <w:iCs/>
          <w:sz w:val="17"/>
          <w:szCs w:val="17"/>
          <w:lang w:eastAsia="en-IE"/>
        </w:rPr>
        <w:t>µ_difference: mean of (Early Preg BI_Exerciser - After Preg BI_Exerciser)</w:t>
      </w:r>
    </w:p>
    <w:p w14:paraId="32999E6E" w14:textId="77777777" w:rsidR="00FB2A5D" w:rsidRPr="00E110CC" w:rsidRDefault="00FB2A5D" w:rsidP="00FB2A5D">
      <w:pPr>
        <w:shd w:val="clear" w:color="auto" w:fill="FFFFFF"/>
        <w:spacing w:after="75" w:line="240" w:lineRule="auto"/>
        <w:rPr>
          <w:rFonts w:ascii="Segoe UI Semibold" w:eastAsia="Times New Roman" w:hAnsi="Segoe UI Semibold" w:cs="Segoe UI Semibold"/>
          <w:color w:val="004D72"/>
          <w:sz w:val="26"/>
          <w:szCs w:val="26"/>
          <w:lang w:eastAsia="en-IE"/>
        </w:rPr>
      </w:pPr>
      <w:r w:rsidRPr="00E110CC">
        <w:rPr>
          <w:rFonts w:ascii="Segoe UI Semibold" w:eastAsia="Times New Roman" w:hAnsi="Segoe UI Semibold" w:cs="Segoe UI Semibold"/>
          <w:color w:val="004D72"/>
          <w:sz w:val="26"/>
          <w:szCs w:val="26"/>
          <w:lang w:eastAsia="en-IE"/>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957"/>
      </w:tblGrid>
      <w:tr w:rsidR="00FB2A5D" w:rsidRPr="00E110CC" w14:paraId="32999E71" w14:textId="77777777" w:rsidTr="004B10D6">
        <w:tc>
          <w:tcPr>
            <w:tcW w:w="0" w:type="auto"/>
            <w:shd w:val="clear" w:color="auto" w:fill="FFFFFF"/>
            <w:noWrap/>
            <w:tcMar>
              <w:top w:w="15" w:type="dxa"/>
              <w:left w:w="105" w:type="dxa"/>
              <w:bottom w:w="15" w:type="dxa"/>
              <w:right w:w="105" w:type="dxa"/>
            </w:tcMar>
            <w:hideMark/>
          </w:tcPr>
          <w:p w14:paraId="32999E6F"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Null hypothesis</w:t>
            </w:r>
          </w:p>
        </w:tc>
        <w:tc>
          <w:tcPr>
            <w:tcW w:w="0" w:type="auto"/>
            <w:shd w:val="clear" w:color="auto" w:fill="FFFFFF"/>
            <w:noWrap/>
            <w:tcMar>
              <w:top w:w="15" w:type="dxa"/>
              <w:left w:w="105" w:type="dxa"/>
              <w:bottom w:w="15" w:type="dxa"/>
              <w:right w:w="105" w:type="dxa"/>
            </w:tcMar>
            <w:hideMark/>
          </w:tcPr>
          <w:p w14:paraId="32999E70"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H₀: μ_difference = 0</w:t>
            </w:r>
          </w:p>
        </w:tc>
      </w:tr>
      <w:tr w:rsidR="00FB2A5D" w:rsidRPr="00E110CC" w14:paraId="32999E74" w14:textId="77777777" w:rsidTr="004B10D6">
        <w:tc>
          <w:tcPr>
            <w:tcW w:w="0" w:type="auto"/>
            <w:shd w:val="clear" w:color="auto" w:fill="FFFFFF"/>
            <w:noWrap/>
            <w:tcMar>
              <w:top w:w="15" w:type="dxa"/>
              <w:left w:w="105" w:type="dxa"/>
              <w:bottom w:w="15" w:type="dxa"/>
              <w:right w:w="105" w:type="dxa"/>
            </w:tcMar>
            <w:hideMark/>
          </w:tcPr>
          <w:p w14:paraId="32999E72"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Alternative hypothesis</w:t>
            </w:r>
          </w:p>
        </w:tc>
        <w:tc>
          <w:tcPr>
            <w:tcW w:w="0" w:type="auto"/>
            <w:shd w:val="clear" w:color="auto" w:fill="FFFFFF"/>
            <w:noWrap/>
            <w:tcMar>
              <w:top w:w="15" w:type="dxa"/>
              <w:left w:w="105" w:type="dxa"/>
              <w:bottom w:w="15" w:type="dxa"/>
              <w:right w:w="105" w:type="dxa"/>
            </w:tcMar>
            <w:hideMark/>
          </w:tcPr>
          <w:p w14:paraId="32999E73" w14:textId="77777777" w:rsidR="00FB2A5D" w:rsidRPr="00E110CC" w:rsidRDefault="00FB2A5D" w:rsidP="004B10D6">
            <w:pPr>
              <w:spacing w:before="90" w:after="0" w:line="240" w:lineRule="auto"/>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H₁: μ_difference ≠ 0</w:t>
            </w:r>
          </w:p>
        </w:tc>
      </w:tr>
    </w:tbl>
    <w:p w14:paraId="32999E75" w14:textId="77777777" w:rsidR="00FB2A5D" w:rsidRPr="00E110CC" w:rsidRDefault="00FB2A5D" w:rsidP="00FB2A5D">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895"/>
      </w:tblGrid>
      <w:tr w:rsidR="00FB2A5D" w:rsidRPr="00E110CC" w14:paraId="32999E78" w14:textId="77777777" w:rsidTr="004B10D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76"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77"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P-Value</w:t>
            </w:r>
          </w:p>
        </w:tc>
      </w:tr>
      <w:tr w:rsidR="00FB2A5D" w:rsidRPr="00E110CC" w14:paraId="32999E7B" w14:textId="77777777" w:rsidTr="004B10D6">
        <w:tc>
          <w:tcPr>
            <w:tcW w:w="0" w:type="auto"/>
            <w:shd w:val="clear" w:color="auto" w:fill="FFFFFF"/>
            <w:noWrap/>
            <w:tcMar>
              <w:top w:w="15" w:type="dxa"/>
              <w:left w:w="105" w:type="dxa"/>
              <w:bottom w:w="15" w:type="dxa"/>
              <w:right w:w="105" w:type="dxa"/>
            </w:tcMar>
            <w:hideMark/>
          </w:tcPr>
          <w:p w14:paraId="32999E79"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1.44</w:t>
            </w:r>
          </w:p>
        </w:tc>
        <w:tc>
          <w:tcPr>
            <w:tcW w:w="0" w:type="auto"/>
            <w:shd w:val="clear" w:color="auto" w:fill="FFFFFF"/>
            <w:noWrap/>
            <w:tcMar>
              <w:top w:w="15" w:type="dxa"/>
              <w:left w:w="105" w:type="dxa"/>
              <w:bottom w:w="15" w:type="dxa"/>
              <w:right w:w="105" w:type="dxa"/>
            </w:tcMar>
            <w:hideMark/>
          </w:tcPr>
          <w:p w14:paraId="32999E7A" w14:textId="77777777" w:rsidR="00FB2A5D" w:rsidRPr="00E110CC" w:rsidRDefault="00FB2A5D" w:rsidP="004B10D6">
            <w:pPr>
              <w:spacing w:before="90" w:after="0" w:line="240" w:lineRule="auto"/>
              <w:jc w:val="right"/>
              <w:rPr>
                <w:rFonts w:ascii="Segoe UI" w:eastAsia="Times New Roman" w:hAnsi="Segoe UI" w:cs="Segoe UI"/>
                <w:sz w:val="20"/>
                <w:szCs w:val="20"/>
                <w:lang w:eastAsia="en-IE"/>
              </w:rPr>
            </w:pPr>
            <w:r w:rsidRPr="00E110CC">
              <w:rPr>
                <w:rFonts w:ascii="Segoe UI" w:eastAsia="Times New Roman" w:hAnsi="Segoe UI" w:cs="Segoe UI"/>
                <w:sz w:val="20"/>
                <w:szCs w:val="20"/>
                <w:lang w:eastAsia="en-IE"/>
              </w:rPr>
              <w:t>0.162</w:t>
            </w:r>
          </w:p>
        </w:tc>
      </w:tr>
    </w:tbl>
    <w:p w14:paraId="32999E7C" w14:textId="77777777" w:rsidR="00F5795A" w:rsidRDefault="00F5795A" w:rsidP="00065A29"/>
    <w:p w14:paraId="32999E7D" w14:textId="77777777" w:rsidR="002843AD" w:rsidRDefault="002843AD" w:rsidP="002843AD">
      <w:r>
        <w:t>H</w:t>
      </w:r>
      <w:r w:rsidRPr="00EF3930">
        <w:rPr>
          <w:vertAlign w:val="subscript"/>
        </w:rPr>
        <w:t>0</w:t>
      </w:r>
      <w:r>
        <w:t xml:space="preserve">: Difference between average body image pre and post pregnancy is same </w:t>
      </w:r>
    </w:p>
    <w:p w14:paraId="32999E7E" w14:textId="77777777" w:rsidR="002843AD" w:rsidRDefault="002843AD" w:rsidP="002843AD">
      <w:r>
        <w:t>H</w:t>
      </w:r>
      <w:r w:rsidRPr="00EF3930">
        <w:rPr>
          <w:vertAlign w:val="subscript"/>
        </w:rPr>
        <w:t>A</w:t>
      </w:r>
      <w:r>
        <w:t>: Difference between average body image pre and post pregnancy is not same</w:t>
      </w:r>
    </w:p>
    <w:p w14:paraId="32999E7F" w14:textId="77777777" w:rsidR="002843AD" w:rsidRDefault="002843AD" w:rsidP="00065A29">
      <w:r>
        <w:rPr>
          <w:rFonts w:cstheme="minorHAnsi"/>
        </w:rPr>
        <w:t>α</w:t>
      </w:r>
      <w:r>
        <w:t xml:space="preserve"> = 0.05 (95% confidence interval)</w:t>
      </w:r>
    </w:p>
    <w:p w14:paraId="32999E80" w14:textId="77777777" w:rsidR="00E2616C" w:rsidRDefault="00E50418" w:rsidP="00065A29">
      <w:r>
        <w:t>From the 95% Confidence Interval we can see that 0 lies between -0.609 and 3.475 and hence there is no significance difference between Body Index values of early pregnancy and after pregnancy of woman in exerciser group.</w:t>
      </w:r>
    </w:p>
    <w:p w14:paraId="32999E81" w14:textId="4A9098A9" w:rsidR="00E50418" w:rsidRDefault="00E50418" w:rsidP="00065A29">
      <w:r>
        <w:lastRenderedPageBreak/>
        <w:t>Also</w:t>
      </w:r>
      <w:r w:rsidR="002F7190">
        <w:t>,</w:t>
      </w:r>
      <w:r>
        <w:t xml:space="preserve"> P-Value (0.162) is greater than 0.05 hence there is not enough evidence to reject Null Hypothesis and hence we can say that there is no significance difference between early pregnancy Body Index value and After </w:t>
      </w:r>
      <w:ins w:id="27" w:author="Achal Gupta" w:date="2018-11-14T15:32:00Z">
        <w:r w:rsidR="0028324C">
          <w:t>Pregnancy</w:t>
        </w:r>
      </w:ins>
      <w:del w:id="28" w:author="Achal Gupta" w:date="2018-11-14T15:32:00Z">
        <w:r>
          <w:delText>pregnancy</w:delText>
        </w:r>
      </w:del>
      <w:r>
        <w:t xml:space="preserve"> Body Index value of women in exerciser group.</w:t>
      </w:r>
    </w:p>
    <w:p w14:paraId="32999E82" w14:textId="77777777" w:rsidR="00F06458" w:rsidRDefault="002F7190">
      <w:pPr>
        <w:rPr>
          <w:rFonts w:asciiTheme="majorHAnsi" w:eastAsiaTheme="majorEastAsia" w:hAnsiTheme="majorHAnsi" w:cstheme="majorBidi"/>
          <w:color w:val="2E74B5" w:themeColor="accent1" w:themeShade="BF"/>
          <w:sz w:val="32"/>
          <w:szCs w:val="32"/>
        </w:rPr>
      </w:pPr>
      <w:r>
        <w:t xml:space="preserve">From the above tests we can say that body index or body image of women who were given an exercise regime does not reduces even after pregnancy. </w:t>
      </w:r>
      <w:r w:rsidR="006F4D7C">
        <w:t>Thus, the perception of women about their body image remains same post pregnancy.</w:t>
      </w:r>
      <w:r w:rsidR="00F06458">
        <w:br w:type="page"/>
      </w:r>
    </w:p>
    <w:p w14:paraId="32999E83" w14:textId="77777777" w:rsidR="00065A29" w:rsidRDefault="00065A29" w:rsidP="00065A29">
      <w:pPr>
        <w:pStyle w:val="Heading1"/>
      </w:pPr>
      <w:bookmarkStart w:id="29" w:name="_Toc529916874"/>
      <w:r w:rsidRPr="00065A29">
        <w:lastRenderedPageBreak/>
        <w:t>Is there any significant difference in the average reduction in ‘body image’ between control and exercising women?</w:t>
      </w:r>
      <w:bookmarkEnd w:id="29"/>
    </w:p>
    <w:p w14:paraId="32999E84" w14:textId="77777777" w:rsidR="00065A29" w:rsidRDefault="00065A29" w:rsidP="00065A29"/>
    <w:p w14:paraId="32999E85" w14:textId="77777777" w:rsidR="00065A29" w:rsidRDefault="00065A29" w:rsidP="00065A29">
      <w:r w:rsidRPr="00065A29">
        <w:rPr>
          <w:lang w:val="en-GB"/>
          <w:rPrChange w:id="30" w:author="Achal Gupta" w:date="2018-11-14T15:32:00Z">
            <w:rPr>
              <w:noProof/>
              <w:lang w:eastAsia="en-IE"/>
            </w:rPr>
          </w:rPrChange>
        </w:rPr>
        <w:drawing>
          <wp:inline distT="0" distB="0" distL="0" distR="0" wp14:anchorId="32999F15" wp14:editId="32999F16">
            <wp:extent cx="54864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2999E86" w14:textId="77777777" w:rsidR="00117240" w:rsidRDefault="00117240" w:rsidP="00065A29"/>
    <w:p w14:paraId="32999E87" w14:textId="77777777" w:rsidR="003A4994" w:rsidRDefault="003A4994" w:rsidP="003C16BD">
      <w:r>
        <w:t>From the scatterplot it can be seen that Women in control group shows a greater amount of reduction in body image as compared to Women who were provided an appropria</w:t>
      </w:r>
      <w:r w:rsidR="00D5150D">
        <w:t xml:space="preserve">te exercise regime as most of the blue circles lies below the line of equality. </w:t>
      </w:r>
      <w:r w:rsidR="00ED575A">
        <w:t>However,</w:t>
      </w:r>
      <w:r w:rsidR="00D5150D">
        <w:t xml:space="preserve"> there is an</w:t>
      </w:r>
      <w:r>
        <w:t xml:space="preserve"> exception of </w:t>
      </w:r>
      <w:r w:rsidR="00D73584">
        <w:t>1 subject</w:t>
      </w:r>
      <w:r>
        <w:t xml:space="preserve"> </w:t>
      </w:r>
      <w:r w:rsidR="00D5150D">
        <w:t xml:space="preserve">in control group </w:t>
      </w:r>
      <w:r>
        <w:t xml:space="preserve">who shows an </w:t>
      </w:r>
      <w:r w:rsidR="00D73584">
        <w:t xml:space="preserve">excessive </w:t>
      </w:r>
      <w:r>
        <w:t>increase in body image</w:t>
      </w:r>
      <w:r w:rsidR="00D5150D">
        <w:t xml:space="preserve"> post pregnancy.</w:t>
      </w:r>
    </w:p>
    <w:p w14:paraId="32999E88" w14:textId="77777777" w:rsidR="00340A7B" w:rsidRDefault="003A4994" w:rsidP="003C16BD">
      <w:r>
        <w:t>It is unclear about exerciser group some of the subjects shows reduction while some of them shows an increase in body image</w:t>
      </w:r>
      <w:r w:rsidR="00ED575A">
        <w:t xml:space="preserve"> as the red squares in scatterplot are scattered bot above and below line of equality. </w:t>
      </w:r>
      <w:r w:rsidR="00340A7B">
        <w:t>Exercise group show changes that are in general parallel to line of equality and thus suggesting a consistency or no change</w:t>
      </w:r>
    </w:p>
    <w:p w14:paraId="32999E89" w14:textId="77777777" w:rsidR="00ED575A" w:rsidRDefault="00D242C4" w:rsidP="003C16BD">
      <w:r>
        <w:t>W</w:t>
      </w:r>
      <w:r w:rsidR="00ED575A">
        <w:t xml:space="preserve">e will be performing additional tests to confirm our </w:t>
      </w:r>
      <w:r w:rsidR="003C16BD">
        <w:t>findings</w:t>
      </w:r>
      <w:r w:rsidR="00ED575A">
        <w:t xml:space="preserve">. </w:t>
      </w:r>
    </w:p>
    <w:p w14:paraId="32999E8A" w14:textId="77777777" w:rsidR="00141C7A" w:rsidRDefault="00141C7A" w:rsidP="00065A29"/>
    <w:p w14:paraId="32999E8B" w14:textId="77777777" w:rsidR="00141C7A" w:rsidRDefault="00141C7A" w:rsidP="00065A29">
      <w:r w:rsidRPr="00141C7A">
        <w:rPr>
          <w:lang w:val="en-GB"/>
          <w:rPrChange w:id="31" w:author="Achal Gupta" w:date="2018-11-14T15:32:00Z">
            <w:rPr>
              <w:noProof/>
              <w:lang w:eastAsia="en-IE"/>
            </w:rPr>
          </w:rPrChange>
        </w:rPr>
        <w:lastRenderedPageBreak/>
        <w:drawing>
          <wp:inline distT="0" distB="0" distL="0" distR="0" wp14:anchorId="32999F17" wp14:editId="32999F18">
            <wp:extent cx="548640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32999E8C" w14:textId="77777777" w:rsidR="00651283" w:rsidRDefault="00651283" w:rsidP="00065A29">
      <w:r>
        <w:t>Box plot confirms the observations of scatterplot</w:t>
      </w:r>
      <w:r w:rsidR="006E07FA">
        <w:t>:</w:t>
      </w:r>
    </w:p>
    <w:p w14:paraId="32999E8D" w14:textId="77777777" w:rsidR="006E07FA" w:rsidRDefault="006E07FA" w:rsidP="00065A29">
      <w:r>
        <w:t xml:space="preserve">Difference in the above graph describes Post Pregnancy Body Index – </w:t>
      </w:r>
      <w:r w:rsidR="00C434A0">
        <w:t>Pre Pregnancy</w:t>
      </w:r>
      <w:r>
        <w:t xml:space="preserve"> Body Index value.</w:t>
      </w:r>
    </w:p>
    <w:p w14:paraId="32999E8E" w14:textId="77777777" w:rsidR="00651283" w:rsidRDefault="00651283" w:rsidP="007732A1">
      <w:r>
        <w:t xml:space="preserve">For control group there is </w:t>
      </w:r>
      <w:r w:rsidR="009C376D">
        <w:t>a significant</w:t>
      </w:r>
      <w:r>
        <w:t xml:space="preserve"> reduction in body image as the </w:t>
      </w:r>
      <w:r w:rsidR="00C434A0">
        <w:t>0-reference</w:t>
      </w:r>
      <w:r>
        <w:t xml:space="preserve"> line is not contained in the box</w:t>
      </w:r>
      <w:r w:rsidR="00487E00">
        <w:t>. Also, there is on</w:t>
      </w:r>
      <w:r w:rsidR="005247EB">
        <w:t>e outlier for the control group for which difference is negative.</w:t>
      </w:r>
    </w:p>
    <w:p w14:paraId="32999E8F" w14:textId="77777777" w:rsidR="00651283" w:rsidRDefault="00651283" w:rsidP="007732A1">
      <w:r>
        <w:t>For exerciser group there is no significant change in the body image</w:t>
      </w:r>
      <w:r w:rsidR="007732A1">
        <w:t xml:space="preserve"> as the </w:t>
      </w:r>
      <w:r w:rsidR="00C434A0">
        <w:t>0-reference</w:t>
      </w:r>
      <w:r w:rsidR="007732A1">
        <w:t xml:space="preserve"> </w:t>
      </w:r>
      <w:r w:rsidR="00552459">
        <w:t xml:space="preserve">line </w:t>
      </w:r>
      <w:r w:rsidR="007732A1">
        <w:t>lies passes through the box of exerciser group.</w:t>
      </w:r>
    </w:p>
    <w:p w14:paraId="32999E90" w14:textId="77777777" w:rsidR="00EF69DE" w:rsidRDefault="007732A1" w:rsidP="00065A29">
      <w:r>
        <w:t>Also</w:t>
      </w:r>
      <w:r w:rsidR="00651283">
        <w:t>, both the box does not overlap</w:t>
      </w:r>
      <w:r>
        <w:t xml:space="preserve"> each other and hence we can say that</w:t>
      </w:r>
      <w:r w:rsidR="00651283">
        <w:t xml:space="preserve"> there is a significance difference in </w:t>
      </w:r>
      <w:r>
        <w:t xml:space="preserve">average </w:t>
      </w:r>
      <w:r w:rsidR="00651283">
        <w:t xml:space="preserve">reduction in body image </w:t>
      </w:r>
      <w:r>
        <w:t>between</w:t>
      </w:r>
      <w:r w:rsidR="00651283">
        <w:t xml:space="preserve"> </w:t>
      </w:r>
      <w:r>
        <w:t xml:space="preserve">women in </w:t>
      </w:r>
      <w:r w:rsidR="00651283">
        <w:t>control and exerciser group.</w:t>
      </w:r>
    </w:p>
    <w:p w14:paraId="32999E91" w14:textId="77777777" w:rsidR="00EF69DE" w:rsidRPr="00EF69DE" w:rsidRDefault="00EF69DE" w:rsidP="00EF69DE">
      <w:pPr>
        <w:shd w:val="clear" w:color="auto" w:fill="FFFFFF"/>
        <w:spacing w:after="0" w:line="240" w:lineRule="auto"/>
        <w:rPr>
          <w:rFonts w:ascii="Segoe UI Semibold" w:eastAsia="Times New Roman" w:hAnsi="Segoe UI Semibold" w:cs="Segoe UI"/>
          <w:color w:val="004D72"/>
          <w:sz w:val="32"/>
          <w:szCs w:val="32"/>
          <w:lang w:eastAsia="en-IE"/>
        </w:rPr>
      </w:pPr>
      <w:r w:rsidRPr="00EF69DE">
        <w:rPr>
          <w:rFonts w:ascii="Segoe UI Semibold" w:eastAsia="Times New Roman" w:hAnsi="Segoe UI Semibold" w:cs="Segoe UI"/>
          <w:color w:val="004D72"/>
          <w:sz w:val="32"/>
          <w:szCs w:val="32"/>
          <w:lang w:eastAsia="en-IE"/>
        </w:rPr>
        <w:t>Descriptive Statistics: Difference</w:t>
      </w:r>
    </w:p>
    <w:p w14:paraId="32999E92" w14:textId="77777777" w:rsidR="00EF69DE" w:rsidRPr="00EF69DE" w:rsidRDefault="00EF69DE" w:rsidP="00EF69DE">
      <w:pPr>
        <w:shd w:val="clear" w:color="auto" w:fill="FFFFFF"/>
        <w:spacing w:after="75" w:line="240" w:lineRule="auto"/>
        <w:rPr>
          <w:rFonts w:ascii="Segoe UI Semibold" w:eastAsia="Times New Roman" w:hAnsi="Segoe UI Semibold" w:cs="Segoe UI"/>
          <w:color w:val="004D72"/>
          <w:sz w:val="26"/>
          <w:szCs w:val="26"/>
          <w:lang w:eastAsia="en-IE"/>
        </w:rPr>
      </w:pPr>
      <w:r w:rsidRPr="00EF69DE">
        <w:rPr>
          <w:rFonts w:ascii="Segoe UI Semibold" w:eastAsia="Times New Roman" w:hAnsi="Segoe UI Semibold" w:cs="Segoe UI"/>
          <w:color w:val="004D72"/>
          <w:sz w:val="26"/>
          <w:szCs w:val="26"/>
          <w:lang w:eastAsia="en-IE"/>
        </w:rPr>
        <w:t>Statistics</w:t>
      </w:r>
    </w:p>
    <w:tbl>
      <w:tblPr>
        <w:tblW w:w="0" w:type="auto"/>
        <w:tblCellMar>
          <w:top w:w="15" w:type="dxa"/>
          <w:left w:w="15" w:type="dxa"/>
          <w:bottom w:w="15" w:type="dxa"/>
          <w:right w:w="15" w:type="dxa"/>
        </w:tblCellMar>
        <w:tblLook w:val="04A0" w:firstRow="1" w:lastRow="0" w:firstColumn="1" w:lastColumn="0" w:noHBand="0" w:noVBand="1"/>
      </w:tblPr>
      <w:tblGrid>
        <w:gridCol w:w="1112"/>
        <w:gridCol w:w="976"/>
        <w:gridCol w:w="426"/>
        <w:gridCol w:w="444"/>
        <w:gridCol w:w="710"/>
        <w:gridCol w:w="971"/>
        <w:gridCol w:w="725"/>
        <w:gridCol w:w="965"/>
        <w:gridCol w:w="1057"/>
        <w:gridCol w:w="765"/>
        <w:gridCol w:w="875"/>
      </w:tblGrid>
      <w:tr w:rsidR="00EF69DE" w:rsidRPr="00EF69DE" w14:paraId="32999E9E" w14:textId="77777777" w:rsidTr="00EF69D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3"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4"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Exercise</w:t>
            </w:r>
            <w:r w:rsidRPr="00EF69DE">
              <w:rPr>
                <w:rFonts w:ascii="Segoe UI" w:eastAsia="Times New Roman" w:hAnsi="Segoe UI" w:cs="Segoe UI"/>
                <w:sz w:val="20"/>
                <w:szCs w:val="20"/>
                <w:lang w:eastAsia="en-IE"/>
              </w:rPr>
              <w:b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5"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6"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7"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8"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SE 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9"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A"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Variance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B"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Minimum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C"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Q1</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9D"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Median</w:t>
            </w:r>
          </w:p>
        </w:tc>
      </w:tr>
      <w:tr w:rsidR="00EF69DE" w:rsidRPr="00EF69DE" w14:paraId="32999EAA" w14:textId="77777777" w:rsidTr="00EF69DE">
        <w:tc>
          <w:tcPr>
            <w:tcW w:w="0" w:type="auto"/>
            <w:shd w:val="clear" w:color="auto" w:fill="FFFFFF"/>
            <w:noWrap/>
            <w:tcMar>
              <w:top w:w="15" w:type="dxa"/>
              <w:left w:w="105" w:type="dxa"/>
              <w:bottom w:w="15" w:type="dxa"/>
              <w:right w:w="105" w:type="dxa"/>
            </w:tcMar>
            <w:hideMark/>
          </w:tcPr>
          <w:p w14:paraId="32999E9F"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Difference</w:t>
            </w:r>
          </w:p>
        </w:tc>
        <w:tc>
          <w:tcPr>
            <w:tcW w:w="0" w:type="auto"/>
            <w:shd w:val="clear" w:color="auto" w:fill="FFFFFF"/>
            <w:noWrap/>
            <w:tcMar>
              <w:top w:w="15" w:type="dxa"/>
              <w:left w:w="105" w:type="dxa"/>
              <w:bottom w:w="15" w:type="dxa"/>
              <w:right w:w="105" w:type="dxa"/>
            </w:tcMar>
            <w:hideMark/>
          </w:tcPr>
          <w:p w14:paraId="32999EA0"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Control</w:t>
            </w:r>
          </w:p>
        </w:tc>
        <w:tc>
          <w:tcPr>
            <w:tcW w:w="0" w:type="auto"/>
            <w:shd w:val="clear" w:color="auto" w:fill="FFFFFF"/>
            <w:noWrap/>
            <w:tcMar>
              <w:top w:w="15" w:type="dxa"/>
              <w:left w:w="105" w:type="dxa"/>
              <w:bottom w:w="15" w:type="dxa"/>
              <w:right w:w="105" w:type="dxa"/>
            </w:tcMar>
            <w:hideMark/>
          </w:tcPr>
          <w:p w14:paraId="32999EA1"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A2"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EA3"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8.43</w:t>
            </w:r>
          </w:p>
        </w:tc>
        <w:tc>
          <w:tcPr>
            <w:tcW w:w="0" w:type="auto"/>
            <w:shd w:val="clear" w:color="auto" w:fill="FFFFFF"/>
            <w:noWrap/>
            <w:tcMar>
              <w:top w:w="15" w:type="dxa"/>
              <w:left w:w="105" w:type="dxa"/>
              <w:bottom w:w="15" w:type="dxa"/>
              <w:right w:w="105" w:type="dxa"/>
            </w:tcMar>
            <w:hideMark/>
          </w:tcPr>
          <w:p w14:paraId="32999EA4"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1.46</w:t>
            </w:r>
          </w:p>
        </w:tc>
        <w:tc>
          <w:tcPr>
            <w:tcW w:w="0" w:type="auto"/>
            <w:shd w:val="clear" w:color="auto" w:fill="FFFFFF"/>
            <w:noWrap/>
            <w:tcMar>
              <w:top w:w="15" w:type="dxa"/>
              <w:left w:w="105" w:type="dxa"/>
              <w:bottom w:w="15" w:type="dxa"/>
              <w:right w:w="105" w:type="dxa"/>
            </w:tcMar>
            <w:hideMark/>
          </w:tcPr>
          <w:p w14:paraId="32999EA5"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7.98</w:t>
            </w:r>
          </w:p>
        </w:tc>
        <w:tc>
          <w:tcPr>
            <w:tcW w:w="0" w:type="auto"/>
            <w:shd w:val="clear" w:color="auto" w:fill="FFFFFF"/>
            <w:noWrap/>
            <w:tcMar>
              <w:top w:w="15" w:type="dxa"/>
              <w:left w:w="105" w:type="dxa"/>
              <w:bottom w:w="15" w:type="dxa"/>
              <w:right w:w="105" w:type="dxa"/>
            </w:tcMar>
            <w:hideMark/>
          </w:tcPr>
          <w:p w14:paraId="32999EA6"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63.70</w:t>
            </w:r>
          </w:p>
        </w:tc>
        <w:tc>
          <w:tcPr>
            <w:tcW w:w="0" w:type="auto"/>
            <w:shd w:val="clear" w:color="auto" w:fill="FFFFFF"/>
            <w:noWrap/>
            <w:tcMar>
              <w:top w:w="15" w:type="dxa"/>
              <w:left w:w="105" w:type="dxa"/>
              <w:bottom w:w="15" w:type="dxa"/>
              <w:right w:w="105" w:type="dxa"/>
            </w:tcMar>
            <w:hideMark/>
          </w:tcPr>
          <w:p w14:paraId="32999EA7"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-13.00</w:t>
            </w:r>
          </w:p>
        </w:tc>
        <w:tc>
          <w:tcPr>
            <w:tcW w:w="0" w:type="auto"/>
            <w:shd w:val="clear" w:color="auto" w:fill="FFFFFF"/>
            <w:noWrap/>
            <w:tcMar>
              <w:top w:w="15" w:type="dxa"/>
              <w:left w:w="105" w:type="dxa"/>
              <w:bottom w:w="15" w:type="dxa"/>
              <w:right w:w="105" w:type="dxa"/>
            </w:tcMar>
            <w:hideMark/>
          </w:tcPr>
          <w:p w14:paraId="32999EA8"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4.00</w:t>
            </w:r>
          </w:p>
        </w:tc>
        <w:tc>
          <w:tcPr>
            <w:tcW w:w="0" w:type="auto"/>
            <w:shd w:val="clear" w:color="auto" w:fill="FFFFFF"/>
            <w:noWrap/>
            <w:tcMar>
              <w:top w:w="15" w:type="dxa"/>
              <w:left w:w="105" w:type="dxa"/>
              <w:bottom w:w="15" w:type="dxa"/>
              <w:right w:w="105" w:type="dxa"/>
            </w:tcMar>
            <w:hideMark/>
          </w:tcPr>
          <w:p w14:paraId="32999EA9"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9.50</w:t>
            </w:r>
          </w:p>
        </w:tc>
      </w:tr>
      <w:tr w:rsidR="00EF69DE" w:rsidRPr="00EF69DE" w14:paraId="32999EB6" w14:textId="77777777" w:rsidTr="00EF69D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2999EAB"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32999EAC"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Exerciser</w:t>
            </w:r>
          </w:p>
        </w:tc>
        <w:tc>
          <w:tcPr>
            <w:tcW w:w="0" w:type="auto"/>
            <w:shd w:val="clear" w:color="auto" w:fill="FFFFFF"/>
            <w:noWrap/>
            <w:tcMar>
              <w:top w:w="15" w:type="dxa"/>
              <w:left w:w="105" w:type="dxa"/>
              <w:bottom w:w="15" w:type="dxa"/>
              <w:right w:w="105" w:type="dxa"/>
            </w:tcMar>
            <w:hideMark/>
          </w:tcPr>
          <w:p w14:paraId="32999EAD"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AE"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0</w:t>
            </w:r>
          </w:p>
        </w:tc>
        <w:tc>
          <w:tcPr>
            <w:tcW w:w="0" w:type="auto"/>
            <w:shd w:val="clear" w:color="auto" w:fill="FFFFFF"/>
            <w:noWrap/>
            <w:tcMar>
              <w:top w:w="15" w:type="dxa"/>
              <w:left w:w="105" w:type="dxa"/>
              <w:bottom w:w="15" w:type="dxa"/>
              <w:right w:w="105" w:type="dxa"/>
            </w:tcMar>
            <w:hideMark/>
          </w:tcPr>
          <w:p w14:paraId="32999EAF"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1.433</w:t>
            </w:r>
          </w:p>
        </w:tc>
        <w:tc>
          <w:tcPr>
            <w:tcW w:w="0" w:type="auto"/>
            <w:shd w:val="clear" w:color="auto" w:fill="FFFFFF"/>
            <w:noWrap/>
            <w:tcMar>
              <w:top w:w="15" w:type="dxa"/>
              <w:left w:w="105" w:type="dxa"/>
              <w:bottom w:w="15" w:type="dxa"/>
              <w:right w:w="105" w:type="dxa"/>
            </w:tcMar>
            <w:hideMark/>
          </w:tcPr>
          <w:p w14:paraId="32999EB0"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0.998</w:t>
            </w:r>
          </w:p>
        </w:tc>
        <w:tc>
          <w:tcPr>
            <w:tcW w:w="0" w:type="auto"/>
            <w:shd w:val="clear" w:color="auto" w:fill="FFFFFF"/>
            <w:noWrap/>
            <w:tcMar>
              <w:top w:w="15" w:type="dxa"/>
              <w:left w:w="105" w:type="dxa"/>
              <w:bottom w:w="15" w:type="dxa"/>
              <w:right w:w="105" w:type="dxa"/>
            </w:tcMar>
            <w:hideMark/>
          </w:tcPr>
          <w:p w14:paraId="32999EB1"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5.469</w:t>
            </w:r>
          </w:p>
        </w:tc>
        <w:tc>
          <w:tcPr>
            <w:tcW w:w="0" w:type="auto"/>
            <w:shd w:val="clear" w:color="auto" w:fill="FFFFFF"/>
            <w:noWrap/>
            <w:tcMar>
              <w:top w:w="15" w:type="dxa"/>
              <w:left w:w="105" w:type="dxa"/>
              <w:bottom w:w="15" w:type="dxa"/>
              <w:right w:w="105" w:type="dxa"/>
            </w:tcMar>
            <w:hideMark/>
          </w:tcPr>
          <w:p w14:paraId="32999EB2"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29.909</w:t>
            </w:r>
          </w:p>
        </w:tc>
        <w:tc>
          <w:tcPr>
            <w:tcW w:w="0" w:type="auto"/>
            <w:shd w:val="clear" w:color="auto" w:fill="FFFFFF"/>
            <w:noWrap/>
            <w:tcMar>
              <w:top w:w="15" w:type="dxa"/>
              <w:left w:w="105" w:type="dxa"/>
              <w:bottom w:w="15" w:type="dxa"/>
              <w:right w:w="105" w:type="dxa"/>
            </w:tcMar>
            <w:hideMark/>
          </w:tcPr>
          <w:p w14:paraId="32999EB3"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-10.000</w:t>
            </w:r>
          </w:p>
        </w:tc>
        <w:tc>
          <w:tcPr>
            <w:tcW w:w="0" w:type="auto"/>
            <w:shd w:val="clear" w:color="auto" w:fill="FFFFFF"/>
            <w:noWrap/>
            <w:tcMar>
              <w:top w:w="15" w:type="dxa"/>
              <w:left w:w="105" w:type="dxa"/>
              <w:bottom w:w="15" w:type="dxa"/>
              <w:right w:w="105" w:type="dxa"/>
            </w:tcMar>
            <w:hideMark/>
          </w:tcPr>
          <w:p w14:paraId="32999EB4"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-2.000</w:t>
            </w:r>
          </w:p>
        </w:tc>
        <w:tc>
          <w:tcPr>
            <w:tcW w:w="0" w:type="auto"/>
            <w:shd w:val="clear" w:color="auto" w:fill="FFFFFF"/>
            <w:noWrap/>
            <w:tcMar>
              <w:top w:w="15" w:type="dxa"/>
              <w:left w:w="105" w:type="dxa"/>
              <w:bottom w:w="15" w:type="dxa"/>
              <w:right w:w="105" w:type="dxa"/>
            </w:tcMar>
            <w:hideMark/>
          </w:tcPr>
          <w:p w14:paraId="32999EB5"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1.000</w:t>
            </w:r>
          </w:p>
        </w:tc>
      </w:tr>
    </w:tbl>
    <w:p w14:paraId="32999EB7" w14:textId="77777777" w:rsidR="00EF69DE" w:rsidRPr="00EF69DE" w:rsidRDefault="00EF69DE" w:rsidP="00EF69DE">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1113"/>
        <w:gridCol w:w="977"/>
        <w:gridCol w:w="685"/>
        <w:gridCol w:w="1090"/>
      </w:tblGrid>
      <w:tr w:rsidR="00EF69DE" w:rsidRPr="00EF69DE" w14:paraId="32999EBC" w14:textId="77777777" w:rsidTr="00EF69DE">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B8"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Variable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B9"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Exercise</w:t>
            </w:r>
            <w:r w:rsidRPr="00EF69DE">
              <w:rPr>
                <w:rFonts w:ascii="Segoe UI" w:eastAsia="Times New Roman" w:hAnsi="Segoe UI" w:cs="Segoe UI"/>
                <w:sz w:val="20"/>
                <w:szCs w:val="20"/>
                <w:lang w:eastAsia="en-IE"/>
              </w:rPr>
              <w:br/>
              <w:t>Group</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BA"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Q3</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BB"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Maximum</w:t>
            </w:r>
          </w:p>
        </w:tc>
      </w:tr>
      <w:tr w:rsidR="00EF69DE" w:rsidRPr="00EF69DE" w14:paraId="32999EC1" w14:textId="77777777" w:rsidTr="00EF69DE">
        <w:tc>
          <w:tcPr>
            <w:tcW w:w="0" w:type="auto"/>
            <w:shd w:val="clear" w:color="auto" w:fill="FFFFFF"/>
            <w:noWrap/>
            <w:tcMar>
              <w:top w:w="15" w:type="dxa"/>
              <w:left w:w="105" w:type="dxa"/>
              <w:bottom w:w="15" w:type="dxa"/>
              <w:right w:w="105" w:type="dxa"/>
            </w:tcMar>
            <w:hideMark/>
          </w:tcPr>
          <w:p w14:paraId="32999EBD"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Difference</w:t>
            </w:r>
          </w:p>
        </w:tc>
        <w:tc>
          <w:tcPr>
            <w:tcW w:w="0" w:type="auto"/>
            <w:shd w:val="clear" w:color="auto" w:fill="FFFFFF"/>
            <w:noWrap/>
            <w:tcMar>
              <w:top w:w="15" w:type="dxa"/>
              <w:left w:w="105" w:type="dxa"/>
              <w:bottom w:w="15" w:type="dxa"/>
              <w:right w:w="105" w:type="dxa"/>
            </w:tcMar>
            <w:hideMark/>
          </w:tcPr>
          <w:p w14:paraId="32999EBE"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Control</w:t>
            </w:r>
          </w:p>
        </w:tc>
        <w:tc>
          <w:tcPr>
            <w:tcW w:w="0" w:type="auto"/>
            <w:shd w:val="clear" w:color="auto" w:fill="FFFFFF"/>
            <w:noWrap/>
            <w:tcMar>
              <w:top w:w="15" w:type="dxa"/>
              <w:left w:w="105" w:type="dxa"/>
              <w:bottom w:w="15" w:type="dxa"/>
              <w:right w:w="105" w:type="dxa"/>
            </w:tcMar>
            <w:hideMark/>
          </w:tcPr>
          <w:p w14:paraId="32999EBF"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14.50</w:t>
            </w:r>
          </w:p>
        </w:tc>
        <w:tc>
          <w:tcPr>
            <w:tcW w:w="0" w:type="auto"/>
            <w:shd w:val="clear" w:color="auto" w:fill="FFFFFF"/>
            <w:noWrap/>
            <w:tcMar>
              <w:top w:w="15" w:type="dxa"/>
              <w:left w:w="105" w:type="dxa"/>
              <w:bottom w:w="15" w:type="dxa"/>
              <w:right w:w="105" w:type="dxa"/>
            </w:tcMar>
            <w:hideMark/>
          </w:tcPr>
          <w:p w14:paraId="32999EC0"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21.00</w:t>
            </w:r>
          </w:p>
        </w:tc>
      </w:tr>
      <w:tr w:rsidR="00EF69DE" w:rsidRPr="00EF69DE" w14:paraId="32999EC6" w14:textId="77777777" w:rsidTr="00EF69DE">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2999EC2"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 xml:space="preserve">  </w:t>
            </w:r>
          </w:p>
        </w:tc>
        <w:tc>
          <w:tcPr>
            <w:tcW w:w="0" w:type="auto"/>
            <w:shd w:val="clear" w:color="auto" w:fill="FFFFFF"/>
            <w:noWrap/>
            <w:tcMar>
              <w:top w:w="15" w:type="dxa"/>
              <w:left w:w="105" w:type="dxa"/>
              <w:bottom w:w="15" w:type="dxa"/>
              <w:right w:w="105" w:type="dxa"/>
            </w:tcMar>
            <w:hideMark/>
          </w:tcPr>
          <w:p w14:paraId="32999EC3" w14:textId="77777777" w:rsidR="00EF69DE" w:rsidRPr="00EF69DE" w:rsidRDefault="00EF69DE" w:rsidP="00EF69DE">
            <w:pPr>
              <w:spacing w:before="90" w:after="0" w:line="240" w:lineRule="auto"/>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Exerciser</w:t>
            </w:r>
          </w:p>
        </w:tc>
        <w:tc>
          <w:tcPr>
            <w:tcW w:w="0" w:type="auto"/>
            <w:shd w:val="clear" w:color="auto" w:fill="FFFFFF"/>
            <w:noWrap/>
            <w:tcMar>
              <w:top w:w="15" w:type="dxa"/>
              <w:left w:w="105" w:type="dxa"/>
              <w:bottom w:w="15" w:type="dxa"/>
              <w:right w:w="105" w:type="dxa"/>
            </w:tcMar>
            <w:hideMark/>
          </w:tcPr>
          <w:p w14:paraId="32999EC4"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6.000</w:t>
            </w:r>
          </w:p>
        </w:tc>
        <w:tc>
          <w:tcPr>
            <w:tcW w:w="0" w:type="auto"/>
            <w:shd w:val="clear" w:color="auto" w:fill="FFFFFF"/>
            <w:noWrap/>
            <w:tcMar>
              <w:top w:w="15" w:type="dxa"/>
              <w:left w:w="105" w:type="dxa"/>
              <w:bottom w:w="15" w:type="dxa"/>
              <w:right w:w="105" w:type="dxa"/>
            </w:tcMar>
            <w:hideMark/>
          </w:tcPr>
          <w:p w14:paraId="32999EC5" w14:textId="77777777" w:rsidR="00EF69DE" w:rsidRPr="00EF69DE" w:rsidRDefault="00EF69DE" w:rsidP="00EF69DE">
            <w:pPr>
              <w:spacing w:before="90" w:after="0" w:line="240" w:lineRule="auto"/>
              <w:jc w:val="right"/>
              <w:rPr>
                <w:rFonts w:ascii="Segoe UI" w:eastAsia="Times New Roman" w:hAnsi="Segoe UI" w:cs="Segoe UI"/>
                <w:sz w:val="20"/>
                <w:szCs w:val="20"/>
                <w:lang w:eastAsia="en-IE"/>
              </w:rPr>
            </w:pPr>
            <w:r w:rsidRPr="00EF69DE">
              <w:rPr>
                <w:rFonts w:ascii="Segoe UI" w:eastAsia="Times New Roman" w:hAnsi="Segoe UI" w:cs="Segoe UI"/>
                <w:sz w:val="20"/>
                <w:szCs w:val="20"/>
                <w:lang w:eastAsia="en-IE"/>
              </w:rPr>
              <w:t>13.000</w:t>
            </w:r>
          </w:p>
        </w:tc>
      </w:tr>
    </w:tbl>
    <w:p w14:paraId="32999EC7" w14:textId="77777777" w:rsidR="00B01DC5" w:rsidRDefault="00B01DC5" w:rsidP="00065A29">
      <w:r>
        <w:lastRenderedPageBreak/>
        <w:t>From the summary statistics we can see that for both the groups mean value is similar to median value and hence we can say that values are normally distributed.</w:t>
      </w:r>
    </w:p>
    <w:p w14:paraId="32999EC8" w14:textId="77777777" w:rsidR="00EF69DE" w:rsidRDefault="00B01DC5" w:rsidP="00065A29">
      <w:r>
        <w:t>Also, we can see</w:t>
      </w:r>
      <w:r w:rsidR="00487E00">
        <w:t xml:space="preserve"> the impact of outlier in control group</w:t>
      </w:r>
      <w:r>
        <w:t xml:space="preserve"> as the difference between Mean and Median is comparatively higher in control group than in exerciser group.</w:t>
      </w:r>
    </w:p>
    <w:p w14:paraId="32999EC9" w14:textId="77777777" w:rsidR="00557AAB" w:rsidRDefault="00557AAB" w:rsidP="00065A29"/>
    <w:p w14:paraId="32999ECA" w14:textId="77777777" w:rsidR="00557AAB" w:rsidRPr="00557AAB" w:rsidRDefault="00557AAB" w:rsidP="00557AAB">
      <w:pPr>
        <w:shd w:val="clear" w:color="auto" w:fill="FFFFFF"/>
        <w:spacing w:after="0" w:line="240" w:lineRule="auto"/>
        <w:rPr>
          <w:rFonts w:ascii="Segoe UI Semibold" w:eastAsia="Times New Roman" w:hAnsi="Segoe UI Semibold" w:cs="Segoe UI Semibold"/>
          <w:color w:val="004D72"/>
          <w:sz w:val="32"/>
          <w:szCs w:val="32"/>
          <w:lang w:eastAsia="en-IE"/>
        </w:rPr>
      </w:pPr>
      <w:r w:rsidRPr="00557AAB">
        <w:rPr>
          <w:rFonts w:ascii="Segoe UI Semibold" w:eastAsia="Times New Roman" w:hAnsi="Segoe UI Semibold" w:cs="Segoe UI Semibold"/>
          <w:color w:val="004D72"/>
          <w:sz w:val="32"/>
          <w:szCs w:val="32"/>
          <w:lang w:eastAsia="en-IE"/>
        </w:rPr>
        <w:t>Two-Sample T-Test and CI: Difference_Control, Difference_Exerciser</w:t>
      </w:r>
    </w:p>
    <w:p w14:paraId="32999ECB" w14:textId="77777777" w:rsidR="00557AAB" w:rsidRPr="00557AAB" w:rsidRDefault="00557AAB" w:rsidP="00557AAB">
      <w:pPr>
        <w:shd w:val="clear" w:color="auto" w:fill="FFFFFF"/>
        <w:spacing w:after="75" w:line="240" w:lineRule="auto"/>
        <w:rPr>
          <w:rFonts w:ascii="Segoe UI Semibold" w:eastAsia="Times New Roman" w:hAnsi="Segoe UI Semibold" w:cs="Segoe UI Semibold"/>
          <w:color w:val="004D72"/>
          <w:sz w:val="26"/>
          <w:szCs w:val="26"/>
          <w:lang w:eastAsia="en-IE"/>
        </w:rPr>
      </w:pPr>
      <w:r w:rsidRPr="00557AAB">
        <w:rPr>
          <w:rFonts w:ascii="Segoe UI Semibold" w:eastAsia="Times New Roman" w:hAnsi="Segoe UI Semibold" w:cs="Segoe UI Semibold"/>
          <w:color w:val="004D72"/>
          <w:sz w:val="26"/>
          <w:szCs w:val="26"/>
          <w:lang w:eastAsia="en-IE"/>
        </w:rPr>
        <w:t>Method</w:t>
      </w:r>
    </w:p>
    <w:tbl>
      <w:tblPr>
        <w:tblW w:w="0" w:type="auto"/>
        <w:tblCellMar>
          <w:top w:w="15" w:type="dxa"/>
          <w:left w:w="15" w:type="dxa"/>
          <w:bottom w:w="15" w:type="dxa"/>
          <w:right w:w="15" w:type="dxa"/>
        </w:tblCellMar>
        <w:tblLook w:val="04A0" w:firstRow="1" w:lastRow="0" w:firstColumn="1" w:lastColumn="0" w:noHBand="0" w:noVBand="1"/>
      </w:tblPr>
      <w:tblGrid>
        <w:gridCol w:w="3031"/>
      </w:tblGrid>
      <w:tr w:rsidR="00557AAB" w:rsidRPr="00557AAB" w14:paraId="32999ECD" w14:textId="77777777" w:rsidTr="00557AAB">
        <w:tc>
          <w:tcPr>
            <w:tcW w:w="0" w:type="auto"/>
            <w:shd w:val="clear" w:color="auto" w:fill="FFFFFF"/>
            <w:noWrap/>
            <w:tcMar>
              <w:top w:w="15" w:type="dxa"/>
              <w:left w:w="105" w:type="dxa"/>
              <w:bottom w:w="15" w:type="dxa"/>
              <w:right w:w="105" w:type="dxa"/>
            </w:tcMar>
            <w:hideMark/>
          </w:tcPr>
          <w:p w14:paraId="32999ECC"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μ₁: mean of Difference_Control</w:t>
            </w:r>
          </w:p>
        </w:tc>
      </w:tr>
      <w:tr w:rsidR="00557AAB" w:rsidRPr="00557AAB" w14:paraId="32999ECF" w14:textId="77777777" w:rsidTr="00557AAB">
        <w:tc>
          <w:tcPr>
            <w:tcW w:w="0" w:type="auto"/>
            <w:shd w:val="clear" w:color="auto" w:fill="FFFFFF"/>
            <w:noWrap/>
            <w:tcMar>
              <w:top w:w="15" w:type="dxa"/>
              <w:left w:w="105" w:type="dxa"/>
              <w:bottom w:w="15" w:type="dxa"/>
              <w:right w:w="105" w:type="dxa"/>
            </w:tcMar>
            <w:hideMark/>
          </w:tcPr>
          <w:p w14:paraId="32999ECE"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µ₂: mean of Difference_Exerciser</w:t>
            </w:r>
          </w:p>
        </w:tc>
      </w:tr>
      <w:tr w:rsidR="00557AAB" w:rsidRPr="00557AAB" w14:paraId="32999ED1" w14:textId="77777777" w:rsidTr="00557AAB">
        <w:tc>
          <w:tcPr>
            <w:tcW w:w="0" w:type="auto"/>
            <w:shd w:val="clear" w:color="auto" w:fill="FFFFFF"/>
            <w:noWrap/>
            <w:tcMar>
              <w:top w:w="15" w:type="dxa"/>
              <w:left w:w="105" w:type="dxa"/>
              <w:bottom w:w="15" w:type="dxa"/>
              <w:right w:w="105" w:type="dxa"/>
            </w:tcMar>
            <w:hideMark/>
          </w:tcPr>
          <w:p w14:paraId="32999ED0"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Difference: μ₁ - µ₂</w:t>
            </w:r>
          </w:p>
        </w:tc>
      </w:tr>
    </w:tbl>
    <w:p w14:paraId="32999ED2" w14:textId="77777777" w:rsidR="00557AAB" w:rsidRPr="00557AAB" w:rsidRDefault="00557AAB" w:rsidP="00557AAB">
      <w:pPr>
        <w:shd w:val="clear" w:color="auto" w:fill="FFFFFF"/>
        <w:spacing w:after="75" w:line="240" w:lineRule="auto"/>
        <w:rPr>
          <w:rFonts w:ascii="Segoe UI" w:eastAsia="Times New Roman" w:hAnsi="Segoe UI" w:cs="Segoe UI"/>
          <w:i/>
          <w:iCs/>
          <w:sz w:val="17"/>
          <w:szCs w:val="17"/>
          <w:lang w:eastAsia="en-IE"/>
        </w:rPr>
      </w:pPr>
      <w:r w:rsidRPr="00557AAB">
        <w:rPr>
          <w:rFonts w:ascii="Segoe UI" w:eastAsia="Times New Roman" w:hAnsi="Segoe UI" w:cs="Segoe UI"/>
          <w:i/>
          <w:iCs/>
          <w:sz w:val="17"/>
          <w:szCs w:val="17"/>
          <w:lang w:eastAsia="en-IE"/>
        </w:rPr>
        <w:t>Equal variances are not assumed for this analysis.</w:t>
      </w:r>
    </w:p>
    <w:p w14:paraId="32999ED3" w14:textId="77777777" w:rsidR="00557AAB" w:rsidRPr="00557AAB" w:rsidRDefault="00557AAB" w:rsidP="00557AAB">
      <w:pPr>
        <w:shd w:val="clear" w:color="auto" w:fill="FFFFFF"/>
        <w:spacing w:after="75" w:line="240" w:lineRule="auto"/>
        <w:rPr>
          <w:rFonts w:ascii="Segoe UI Semibold" w:eastAsia="Times New Roman" w:hAnsi="Segoe UI Semibold" w:cs="Segoe UI Semibold"/>
          <w:color w:val="004D72"/>
          <w:sz w:val="26"/>
          <w:szCs w:val="26"/>
          <w:lang w:eastAsia="en-IE"/>
        </w:rPr>
      </w:pPr>
      <w:r w:rsidRPr="00557AAB">
        <w:rPr>
          <w:rFonts w:ascii="Segoe UI Semibold" w:eastAsia="Times New Roman" w:hAnsi="Segoe UI Semibold" w:cs="Segoe UI Semibold"/>
          <w:color w:val="004D72"/>
          <w:sz w:val="26"/>
          <w:szCs w:val="26"/>
          <w:lang w:eastAsia="en-IE"/>
        </w:rPr>
        <w:t>Descriptive Statistics</w:t>
      </w:r>
    </w:p>
    <w:tbl>
      <w:tblPr>
        <w:tblW w:w="0" w:type="auto"/>
        <w:tblCellMar>
          <w:top w:w="15" w:type="dxa"/>
          <w:left w:w="15" w:type="dxa"/>
          <w:bottom w:w="15" w:type="dxa"/>
          <w:right w:w="15" w:type="dxa"/>
        </w:tblCellMar>
        <w:tblLook w:val="04A0" w:firstRow="1" w:lastRow="0" w:firstColumn="1" w:lastColumn="0" w:noHBand="0" w:noVBand="1"/>
      </w:tblPr>
      <w:tblGrid>
        <w:gridCol w:w="1963"/>
        <w:gridCol w:w="426"/>
        <w:gridCol w:w="710"/>
        <w:gridCol w:w="725"/>
        <w:gridCol w:w="972"/>
      </w:tblGrid>
      <w:tr w:rsidR="00557AAB" w:rsidRPr="00557AAB" w14:paraId="32999ED9" w14:textId="77777777" w:rsidTr="00557A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D4"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Sample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D5"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D6"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Mean</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D7"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StDev</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D8"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SE Mean</w:t>
            </w:r>
          </w:p>
        </w:tc>
      </w:tr>
      <w:tr w:rsidR="00557AAB" w:rsidRPr="00557AAB" w14:paraId="32999EDF" w14:textId="77777777" w:rsidTr="00557AAB">
        <w:tc>
          <w:tcPr>
            <w:tcW w:w="0" w:type="auto"/>
            <w:shd w:val="clear" w:color="auto" w:fill="FFFFFF"/>
            <w:noWrap/>
            <w:tcMar>
              <w:top w:w="15" w:type="dxa"/>
              <w:left w:w="105" w:type="dxa"/>
              <w:bottom w:w="15" w:type="dxa"/>
              <w:right w:w="105" w:type="dxa"/>
            </w:tcMar>
            <w:hideMark/>
          </w:tcPr>
          <w:p w14:paraId="32999EDA"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Difference_Control</w:t>
            </w:r>
          </w:p>
        </w:tc>
        <w:tc>
          <w:tcPr>
            <w:tcW w:w="0" w:type="auto"/>
            <w:shd w:val="clear" w:color="auto" w:fill="FFFFFF"/>
            <w:noWrap/>
            <w:tcMar>
              <w:top w:w="15" w:type="dxa"/>
              <w:left w:w="105" w:type="dxa"/>
              <w:bottom w:w="15" w:type="dxa"/>
              <w:right w:w="105" w:type="dxa"/>
            </w:tcMar>
            <w:hideMark/>
          </w:tcPr>
          <w:p w14:paraId="32999EDB"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DC"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8.43</w:t>
            </w:r>
          </w:p>
        </w:tc>
        <w:tc>
          <w:tcPr>
            <w:tcW w:w="0" w:type="auto"/>
            <w:shd w:val="clear" w:color="auto" w:fill="FFFFFF"/>
            <w:noWrap/>
            <w:tcMar>
              <w:top w:w="15" w:type="dxa"/>
              <w:left w:w="105" w:type="dxa"/>
              <w:bottom w:w="15" w:type="dxa"/>
              <w:right w:w="105" w:type="dxa"/>
            </w:tcMar>
            <w:hideMark/>
          </w:tcPr>
          <w:p w14:paraId="32999EDD"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7.98</w:t>
            </w:r>
          </w:p>
        </w:tc>
        <w:tc>
          <w:tcPr>
            <w:tcW w:w="0" w:type="auto"/>
            <w:shd w:val="clear" w:color="auto" w:fill="FFFFFF"/>
            <w:noWrap/>
            <w:tcMar>
              <w:top w:w="15" w:type="dxa"/>
              <w:left w:w="105" w:type="dxa"/>
              <w:bottom w:w="15" w:type="dxa"/>
              <w:right w:w="105" w:type="dxa"/>
            </w:tcMar>
            <w:hideMark/>
          </w:tcPr>
          <w:p w14:paraId="32999EDE"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1.5</w:t>
            </w:r>
          </w:p>
        </w:tc>
      </w:tr>
      <w:tr w:rsidR="00557AAB" w:rsidRPr="00557AAB" w14:paraId="32999EE5" w14:textId="77777777" w:rsidTr="00557AAB">
        <w:tc>
          <w:tcPr>
            <w:tcW w:w="0" w:type="auto"/>
            <w:shd w:val="clear" w:color="auto" w:fill="FFFFFF"/>
            <w:noWrap/>
            <w:tcMar>
              <w:top w:w="15" w:type="dxa"/>
              <w:left w:w="105" w:type="dxa"/>
              <w:bottom w:w="15" w:type="dxa"/>
              <w:right w:w="105" w:type="dxa"/>
            </w:tcMar>
            <w:hideMark/>
          </w:tcPr>
          <w:p w14:paraId="32999EE0"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Difference_Exerciser</w:t>
            </w:r>
          </w:p>
        </w:tc>
        <w:tc>
          <w:tcPr>
            <w:tcW w:w="0" w:type="auto"/>
            <w:shd w:val="clear" w:color="auto" w:fill="FFFFFF"/>
            <w:noWrap/>
            <w:tcMar>
              <w:top w:w="15" w:type="dxa"/>
              <w:left w:w="105" w:type="dxa"/>
              <w:bottom w:w="15" w:type="dxa"/>
              <w:right w:w="105" w:type="dxa"/>
            </w:tcMar>
            <w:hideMark/>
          </w:tcPr>
          <w:p w14:paraId="32999EE1"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30</w:t>
            </w:r>
          </w:p>
        </w:tc>
        <w:tc>
          <w:tcPr>
            <w:tcW w:w="0" w:type="auto"/>
            <w:shd w:val="clear" w:color="auto" w:fill="FFFFFF"/>
            <w:noWrap/>
            <w:tcMar>
              <w:top w:w="15" w:type="dxa"/>
              <w:left w:w="105" w:type="dxa"/>
              <w:bottom w:w="15" w:type="dxa"/>
              <w:right w:w="105" w:type="dxa"/>
            </w:tcMar>
            <w:hideMark/>
          </w:tcPr>
          <w:p w14:paraId="32999EE2"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1.43</w:t>
            </w:r>
          </w:p>
        </w:tc>
        <w:tc>
          <w:tcPr>
            <w:tcW w:w="0" w:type="auto"/>
            <w:shd w:val="clear" w:color="auto" w:fill="FFFFFF"/>
            <w:noWrap/>
            <w:tcMar>
              <w:top w:w="15" w:type="dxa"/>
              <w:left w:w="105" w:type="dxa"/>
              <w:bottom w:w="15" w:type="dxa"/>
              <w:right w:w="105" w:type="dxa"/>
            </w:tcMar>
            <w:hideMark/>
          </w:tcPr>
          <w:p w14:paraId="32999EE3"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5.47</w:t>
            </w:r>
          </w:p>
        </w:tc>
        <w:tc>
          <w:tcPr>
            <w:tcW w:w="0" w:type="auto"/>
            <w:shd w:val="clear" w:color="auto" w:fill="FFFFFF"/>
            <w:noWrap/>
            <w:tcMar>
              <w:top w:w="15" w:type="dxa"/>
              <w:left w:w="105" w:type="dxa"/>
              <w:bottom w:w="15" w:type="dxa"/>
              <w:right w:w="105" w:type="dxa"/>
            </w:tcMar>
            <w:hideMark/>
          </w:tcPr>
          <w:p w14:paraId="32999EE4"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1.0</w:t>
            </w:r>
          </w:p>
        </w:tc>
      </w:tr>
    </w:tbl>
    <w:p w14:paraId="32999EE6" w14:textId="77777777" w:rsidR="00557AAB" w:rsidRPr="00557AAB" w:rsidRDefault="00557AAB" w:rsidP="00557AAB">
      <w:pPr>
        <w:shd w:val="clear" w:color="auto" w:fill="FFFFFF"/>
        <w:spacing w:after="75" w:line="240" w:lineRule="auto"/>
        <w:rPr>
          <w:rFonts w:ascii="Segoe UI Semibold" w:eastAsia="Times New Roman" w:hAnsi="Segoe UI Semibold" w:cs="Segoe UI Semibold"/>
          <w:color w:val="004D72"/>
          <w:sz w:val="26"/>
          <w:szCs w:val="26"/>
          <w:lang w:eastAsia="en-IE"/>
        </w:rPr>
      </w:pPr>
      <w:r w:rsidRPr="00557AAB">
        <w:rPr>
          <w:rFonts w:ascii="Segoe UI Semibold" w:eastAsia="Times New Roman" w:hAnsi="Segoe UI Semibold" w:cs="Segoe UI Semibold"/>
          <w:color w:val="004D72"/>
          <w:sz w:val="26"/>
          <w:szCs w:val="26"/>
          <w:lang w:eastAsia="en-IE"/>
        </w:rPr>
        <w:t>Estimation for Difference</w:t>
      </w:r>
    </w:p>
    <w:tbl>
      <w:tblPr>
        <w:tblW w:w="0" w:type="auto"/>
        <w:tblCellMar>
          <w:top w:w="15" w:type="dxa"/>
          <w:left w:w="15" w:type="dxa"/>
          <w:bottom w:w="15" w:type="dxa"/>
          <w:right w:w="15" w:type="dxa"/>
        </w:tblCellMar>
        <w:tblLook w:val="04A0" w:firstRow="1" w:lastRow="0" w:firstColumn="1" w:lastColumn="0" w:noHBand="0" w:noVBand="1"/>
      </w:tblPr>
      <w:tblGrid>
        <w:gridCol w:w="1113"/>
        <w:gridCol w:w="1271"/>
      </w:tblGrid>
      <w:tr w:rsidR="00557AAB" w:rsidRPr="00557AAB" w14:paraId="32999EE9" w14:textId="77777777" w:rsidTr="00557A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E7"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Difference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E8" w14:textId="77777777" w:rsidR="00557AAB" w:rsidRPr="00557AAB" w:rsidRDefault="00557AAB" w:rsidP="00557AAB">
            <w:pPr>
              <w:spacing w:before="90" w:after="0" w:line="240" w:lineRule="auto"/>
              <w:jc w:val="center"/>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95% CI for</w:t>
            </w:r>
            <w:r w:rsidRPr="00557AAB">
              <w:rPr>
                <w:rFonts w:ascii="Segoe UI" w:eastAsia="Times New Roman" w:hAnsi="Segoe UI" w:cs="Segoe UI"/>
                <w:sz w:val="20"/>
                <w:szCs w:val="20"/>
                <w:lang w:eastAsia="en-IE"/>
              </w:rPr>
              <w:br/>
              <w:t>Difference</w:t>
            </w:r>
          </w:p>
        </w:tc>
      </w:tr>
      <w:tr w:rsidR="00557AAB" w:rsidRPr="00557AAB" w14:paraId="32999EEC" w14:textId="77777777" w:rsidTr="00557AAB">
        <w:tc>
          <w:tcPr>
            <w:tcW w:w="0" w:type="auto"/>
            <w:shd w:val="clear" w:color="auto" w:fill="FFFFFF"/>
            <w:noWrap/>
            <w:tcMar>
              <w:top w:w="15" w:type="dxa"/>
              <w:left w:w="105" w:type="dxa"/>
              <w:bottom w:w="15" w:type="dxa"/>
              <w:right w:w="105" w:type="dxa"/>
            </w:tcMar>
            <w:hideMark/>
          </w:tcPr>
          <w:p w14:paraId="32999EEA"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7.00</w:t>
            </w:r>
          </w:p>
        </w:tc>
        <w:tc>
          <w:tcPr>
            <w:tcW w:w="0" w:type="auto"/>
            <w:shd w:val="clear" w:color="auto" w:fill="FFFFFF"/>
            <w:noWrap/>
            <w:tcMar>
              <w:top w:w="15" w:type="dxa"/>
              <w:left w:w="105" w:type="dxa"/>
              <w:bottom w:w="15" w:type="dxa"/>
              <w:right w:w="105" w:type="dxa"/>
            </w:tcMar>
            <w:hideMark/>
          </w:tcPr>
          <w:p w14:paraId="32999EEB" w14:textId="77777777" w:rsidR="00557AAB" w:rsidRPr="00557AAB" w:rsidRDefault="00557AAB" w:rsidP="00557AAB">
            <w:pPr>
              <w:spacing w:before="90" w:after="0" w:line="240" w:lineRule="auto"/>
              <w:jc w:val="center"/>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(3.45, 10.55)</w:t>
            </w:r>
          </w:p>
        </w:tc>
      </w:tr>
    </w:tbl>
    <w:p w14:paraId="32999EED" w14:textId="77777777" w:rsidR="00557AAB" w:rsidRPr="00557AAB" w:rsidRDefault="00557AAB" w:rsidP="00557AAB">
      <w:pPr>
        <w:shd w:val="clear" w:color="auto" w:fill="FFFFFF"/>
        <w:spacing w:after="75" w:line="240" w:lineRule="auto"/>
        <w:rPr>
          <w:rFonts w:ascii="Segoe UI Semibold" w:eastAsia="Times New Roman" w:hAnsi="Segoe UI Semibold" w:cs="Segoe UI Semibold"/>
          <w:color w:val="004D72"/>
          <w:sz w:val="26"/>
          <w:szCs w:val="26"/>
          <w:lang w:eastAsia="en-IE"/>
        </w:rPr>
      </w:pPr>
      <w:r w:rsidRPr="00557AAB">
        <w:rPr>
          <w:rFonts w:ascii="Segoe UI Semibold" w:eastAsia="Times New Roman" w:hAnsi="Segoe UI Semibold" w:cs="Segoe UI Semibold"/>
          <w:color w:val="004D72"/>
          <w:sz w:val="26"/>
          <w:szCs w:val="26"/>
          <w:lang w:eastAsia="en-IE"/>
        </w:rPr>
        <w:t>Test</w:t>
      </w:r>
    </w:p>
    <w:tbl>
      <w:tblPr>
        <w:tblW w:w="0" w:type="auto"/>
        <w:tblCellMar>
          <w:top w:w="15" w:type="dxa"/>
          <w:left w:w="15" w:type="dxa"/>
          <w:bottom w:w="15" w:type="dxa"/>
          <w:right w:w="15" w:type="dxa"/>
        </w:tblCellMar>
        <w:tblLook w:val="04A0" w:firstRow="1" w:lastRow="0" w:firstColumn="1" w:lastColumn="0" w:noHBand="0" w:noVBand="1"/>
      </w:tblPr>
      <w:tblGrid>
        <w:gridCol w:w="2165"/>
        <w:gridCol w:w="1442"/>
      </w:tblGrid>
      <w:tr w:rsidR="00557AAB" w:rsidRPr="00557AAB" w14:paraId="32999EF0" w14:textId="77777777" w:rsidTr="00557AAB">
        <w:tc>
          <w:tcPr>
            <w:tcW w:w="0" w:type="auto"/>
            <w:shd w:val="clear" w:color="auto" w:fill="FFFFFF"/>
            <w:noWrap/>
            <w:tcMar>
              <w:top w:w="15" w:type="dxa"/>
              <w:left w:w="105" w:type="dxa"/>
              <w:bottom w:w="15" w:type="dxa"/>
              <w:right w:w="105" w:type="dxa"/>
            </w:tcMar>
            <w:hideMark/>
          </w:tcPr>
          <w:p w14:paraId="32999EEE"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Null hypothesis</w:t>
            </w:r>
          </w:p>
        </w:tc>
        <w:tc>
          <w:tcPr>
            <w:tcW w:w="0" w:type="auto"/>
            <w:shd w:val="clear" w:color="auto" w:fill="FFFFFF"/>
            <w:noWrap/>
            <w:tcMar>
              <w:top w:w="15" w:type="dxa"/>
              <w:left w:w="105" w:type="dxa"/>
              <w:bottom w:w="15" w:type="dxa"/>
              <w:right w:w="105" w:type="dxa"/>
            </w:tcMar>
            <w:hideMark/>
          </w:tcPr>
          <w:p w14:paraId="32999EEF"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H₀: μ₁ - µ₂ = 0</w:t>
            </w:r>
          </w:p>
        </w:tc>
      </w:tr>
      <w:tr w:rsidR="00557AAB" w:rsidRPr="00557AAB" w14:paraId="32999EF3" w14:textId="77777777" w:rsidTr="00557AAB">
        <w:tc>
          <w:tcPr>
            <w:tcW w:w="0" w:type="auto"/>
            <w:shd w:val="clear" w:color="auto" w:fill="FFFFFF"/>
            <w:noWrap/>
            <w:tcMar>
              <w:top w:w="15" w:type="dxa"/>
              <w:left w:w="105" w:type="dxa"/>
              <w:bottom w:w="15" w:type="dxa"/>
              <w:right w:w="105" w:type="dxa"/>
            </w:tcMar>
            <w:hideMark/>
          </w:tcPr>
          <w:p w14:paraId="32999EF1"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Alternative hypothesis</w:t>
            </w:r>
          </w:p>
        </w:tc>
        <w:tc>
          <w:tcPr>
            <w:tcW w:w="0" w:type="auto"/>
            <w:shd w:val="clear" w:color="auto" w:fill="FFFFFF"/>
            <w:noWrap/>
            <w:tcMar>
              <w:top w:w="15" w:type="dxa"/>
              <w:left w:w="105" w:type="dxa"/>
              <w:bottom w:w="15" w:type="dxa"/>
              <w:right w:w="105" w:type="dxa"/>
            </w:tcMar>
            <w:hideMark/>
          </w:tcPr>
          <w:p w14:paraId="32999EF2" w14:textId="77777777" w:rsidR="00557AAB" w:rsidRPr="00557AAB" w:rsidRDefault="00557AAB" w:rsidP="00557AAB">
            <w:pPr>
              <w:spacing w:before="90" w:after="0" w:line="240" w:lineRule="auto"/>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H₁: μ₁ - µ₂ ≠ 0</w:t>
            </w:r>
          </w:p>
        </w:tc>
      </w:tr>
    </w:tbl>
    <w:p w14:paraId="32999EF4" w14:textId="77777777" w:rsidR="00557AAB" w:rsidRPr="00557AAB" w:rsidRDefault="00557AAB" w:rsidP="00557AAB">
      <w:pPr>
        <w:shd w:val="clear" w:color="auto" w:fill="FFFFFF"/>
        <w:spacing w:after="75" w:line="240" w:lineRule="auto"/>
        <w:rPr>
          <w:rFonts w:ascii="Segoe UI" w:eastAsia="Times New Roman" w:hAnsi="Segoe UI" w:cs="Segoe UI"/>
          <w:vanish/>
          <w:sz w:val="20"/>
          <w:szCs w:val="20"/>
          <w:lang w:eastAsia="en-IE"/>
        </w:rPr>
      </w:pPr>
    </w:p>
    <w:tbl>
      <w:tblPr>
        <w:tblW w:w="0" w:type="auto"/>
        <w:tblCellMar>
          <w:top w:w="15" w:type="dxa"/>
          <w:left w:w="15" w:type="dxa"/>
          <w:bottom w:w="15" w:type="dxa"/>
          <w:right w:w="15" w:type="dxa"/>
        </w:tblCellMar>
        <w:tblLook w:val="04A0" w:firstRow="1" w:lastRow="0" w:firstColumn="1" w:lastColumn="0" w:noHBand="0" w:noVBand="1"/>
      </w:tblPr>
      <w:tblGrid>
        <w:gridCol w:w="887"/>
        <w:gridCol w:w="448"/>
        <w:gridCol w:w="901"/>
      </w:tblGrid>
      <w:tr w:rsidR="00557AAB" w:rsidRPr="00557AAB" w14:paraId="32999EF8" w14:textId="77777777" w:rsidTr="00557AAB">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F5"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F6"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999EF7"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P-Value</w:t>
            </w:r>
          </w:p>
        </w:tc>
      </w:tr>
      <w:tr w:rsidR="00557AAB" w:rsidRPr="00557AAB" w14:paraId="32999EFC" w14:textId="77777777" w:rsidTr="00557AAB">
        <w:tc>
          <w:tcPr>
            <w:tcW w:w="0" w:type="auto"/>
            <w:shd w:val="clear" w:color="auto" w:fill="FFFFFF"/>
            <w:noWrap/>
            <w:tcMar>
              <w:top w:w="15" w:type="dxa"/>
              <w:left w:w="105" w:type="dxa"/>
              <w:bottom w:w="15" w:type="dxa"/>
              <w:right w:w="105" w:type="dxa"/>
            </w:tcMar>
            <w:hideMark/>
          </w:tcPr>
          <w:p w14:paraId="32999EF9"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3.96</w:t>
            </w:r>
          </w:p>
        </w:tc>
        <w:tc>
          <w:tcPr>
            <w:tcW w:w="0" w:type="auto"/>
            <w:shd w:val="clear" w:color="auto" w:fill="FFFFFF"/>
            <w:noWrap/>
            <w:tcMar>
              <w:top w:w="15" w:type="dxa"/>
              <w:left w:w="105" w:type="dxa"/>
              <w:bottom w:w="15" w:type="dxa"/>
              <w:right w:w="105" w:type="dxa"/>
            </w:tcMar>
            <w:hideMark/>
          </w:tcPr>
          <w:p w14:paraId="32999EFA"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51</w:t>
            </w:r>
          </w:p>
        </w:tc>
        <w:tc>
          <w:tcPr>
            <w:tcW w:w="0" w:type="auto"/>
            <w:shd w:val="clear" w:color="auto" w:fill="FFFFFF"/>
            <w:noWrap/>
            <w:tcMar>
              <w:top w:w="15" w:type="dxa"/>
              <w:left w:w="105" w:type="dxa"/>
              <w:bottom w:w="15" w:type="dxa"/>
              <w:right w:w="105" w:type="dxa"/>
            </w:tcMar>
            <w:hideMark/>
          </w:tcPr>
          <w:p w14:paraId="32999EFB" w14:textId="77777777" w:rsidR="00557AAB" w:rsidRPr="00557AAB" w:rsidRDefault="00557AAB" w:rsidP="00557AAB">
            <w:pPr>
              <w:spacing w:before="90" w:after="0" w:line="240" w:lineRule="auto"/>
              <w:jc w:val="right"/>
              <w:rPr>
                <w:rFonts w:ascii="Segoe UI" w:eastAsia="Times New Roman" w:hAnsi="Segoe UI" w:cs="Segoe UI"/>
                <w:sz w:val="20"/>
                <w:szCs w:val="20"/>
                <w:lang w:eastAsia="en-IE"/>
              </w:rPr>
            </w:pPr>
            <w:r w:rsidRPr="00557AAB">
              <w:rPr>
                <w:rFonts w:ascii="Segoe UI" w:eastAsia="Times New Roman" w:hAnsi="Segoe UI" w:cs="Segoe UI"/>
                <w:sz w:val="20"/>
                <w:szCs w:val="20"/>
                <w:lang w:eastAsia="en-IE"/>
              </w:rPr>
              <w:t>0.00023</w:t>
            </w:r>
          </w:p>
        </w:tc>
      </w:tr>
    </w:tbl>
    <w:p w14:paraId="32999EFD" w14:textId="77777777" w:rsidR="00557AAB" w:rsidRDefault="00EF3930" w:rsidP="00065A29">
      <w:r>
        <w:t>H</w:t>
      </w:r>
      <w:r w:rsidRPr="00EF3930">
        <w:rPr>
          <w:vertAlign w:val="subscript"/>
        </w:rPr>
        <w:t>0</w:t>
      </w:r>
      <w:r>
        <w:t>: Difference between average body image reduction in control and exerciser group is same</w:t>
      </w:r>
    </w:p>
    <w:p w14:paraId="32999EFE" w14:textId="77777777" w:rsidR="00EF3930" w:rsidRDefault="00EF3930" w:rsidP="00EF3930">
      <w:r>
        <w:t>H</w:t>
      </w:r>
      <w:r w:rsidRPr="00EF3930">
        <w:rPr>
          <w:vertAlign w:val="subscript"/>
        </w:rPr>
        <w:t>A</w:t>
      </w:r>
      <w:r>
        <w:t xml:space="preserve">: Difference between average body image reduction in control and exerciser group is </w:t>
      </w:r>
      <w:r w:rsidR="00B5109D">
        <w:t xml:space="preserve">not </w:t>
      </w:r>
      <w:r>
        <w:t>same</w:t>
      </w:r>
    </w:p>
    <w:p w14:paraId="32999EFF" w14:textId="77777777" w:rsidR="00EF3930" w:rsidRDefault="00EF3930" w:rsidP="00EF3930"/>
    <w:p w14:paraId="32999F00" w14:textId="77777777" w:rsidR="00EF3930" w:rsidRDefault="00DF1701" w:rsidP="00EF3930">
      <w:r>
        <w:rPr>
          <w:rFonts w:cstheme="minorHAnsi"/>
        </w:rPr>
        <w:t>α</w:t>
      </w:r>
      <w:r w:rsidR="00EF3930">
        <w:t xml:space="preserve"> = 0.05</w:t>
      </w:r>
      <w:r w:rsidR="00B233EA">
        <w:t xml:space="preserve"> (95% confidence interval)</w:t>
      </w:r>
    </w:p>
    <w:p w14:paraId="32999F01" w14:textId="77777777" w:rsidR="00EF3930" w:rsidRDefault="00EF3930" w:rsidP="00065A29"/>
    <w:p w14:paraId="32999F02" w14:textId="77777777" w:rsidR="00557AAB" w:rsidRDefault="00CF6F5F" w:rsidP="00065A29">
      <w:r>
        <w:t xml:space="preserve">From the 95% Confidence Interval we can see that 0 does not lie between 3.45 and 10.55 hence there is significance difference between reduction in body image between exercise and control group. </w:t>
      </w:r>
    </w:p>
    <w:p w14:paraId="32999F03" w14:textId="77777777" w:rsidR="00CF6F5F" w:rsidRDefault="00CF6F5F" w:rsidP="00065A29">
      <w:r>
        <w:t xml:space="preserve">Also, from the P-Value </w:t>
      </w:r>
      <w:r w:rsidR="00EF3930">
        <w:t xml:space="preserve">(0.00023) </w:t>
      </w:r>
      <w:r>
        <w:t xml:space="preserve">is less than 0.05 and hence there is a </w:t>
      </w:r>
      <w:r w:rsidR="00EF3930">
        <w:t xml:space="preserve">strong </w:t>
      </w:r>
      <w:r>
        <w:t>evidence towards rejecting null hypothesis and we can say that there is significance difference between two means.</w:t>
      </w:r>
    </w:p>
    <w:p w14:paraId="32999F04" w14:textId="77777777" w:rsidR="00C02170" w:rsidRDefault="00C02170" w:rsidP="00065A29"/>
    <w:p w14:paraId="32999F05" w14:textId="77777777" w:rsidR="00C02170" w:rsidRDefault="00C02170" w:rsidP="00842EAF">
      <w:pPr>
        <w:pStyle w:val="Heading1"/>
      </w:pPr>
      <w:bookmarkStart w:id="32" w:name="_Toc529916875"/>
      <w:r>
        <w:lastRenderedPageBreak/>
        <w:t>Conclusion</w:t>
      </w:r>
      <w:bookmarkEnd w:id="32"/>
    </w:p>
    <w:p w14:paraId="32999F06" w14:textId="77777777" w:rsidR="00C02170" w:rsidRDefault="00C02170" w:rsidP="00065A29">
      <w:r>
        <w:t xml:space="preserve">From the above analysis we can conclude that the </w:t>
      </w:r>
      <w:r w:rsidR="00A418A0">
        <w:t xml:space="preserve">perception of body for </w:t>
      </w:r>
      <w:r>
        <w:t xml:space="preserve">women who were subjected to regime of exercise </w:t>
      </w:r>
      <w:r w:rsidR="00A418A0">
        <w:t xml:space="preserve">does not changes even after pregnancy, while the perception of good body for women who were not subjected to any exercise generally reduces. Hence, we can say that regular exercise help woman </w:t>
      </w:r>
      <w:r w:rsidR="00842EAF">
        <w:t>maintains</w:t>
      </w:r>
      <w:r w:rsidR="00A418A0">
        <w:t xml:space="preserve"> their body during and after pregnancy.</w:t>
      </w:r>
    </w:p>
    <w:sectPr w:rsidR="00C02170" w:rsidSect="003062CC">
      <w:headerReference w:type="default" r:id="rId17"/>
      <w:footerReference w:type="default" r:id="rId1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999F1B" w14:textId="77777777" w:rsidR="004B10D6" w:rsidRDefault="004B10D6" w:rsidP="00332832">
      <w:pPr>
        <w:spacing w:after="0" w:line="240" w:lineRule="auto"/>
      </w:pPr>
      <w:r>
        <w:separator/>
      </w:r>
    </w:p>
  </w:endnote>
  <w:endnote w:type="continuationSeparator" w:id="0">
    <w:p w14:paraId="32999F1C" w14:textId="77777777" w:rsidR="004B10D6" w:rsidRDefault="004B10D6" w:rsidP="00332832">
      <w:pPr>
        <w:spacing w:after="0" w:line="240" w:lineRule="auto"/>
      </w:pPr>
      <w:r>
        <w:continuationSeparator/>
      </w:r>
    </w:p>
  </w:endnote>
  <w:endnote w:type="continuationNotice" w:id="1">
    <w:p w14:paraId="48FF3246" w14:textId="77777777" w:rsidR="00925838" w:rsidRDefault="009258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81654143"/>
      <w:docPartObj>
        <w:docPartGallery w:val="Page Numbers (Bottom of Page)"/>
        <w:docPartUnique/>
      </w:docPartObj>
    </w:sdtPr>
    <w:sdtEndPr>
      <w:rPr>
        <w:noProof/>
      </w:rPr>
    </w:sdtEndPr>
    <w:sdtContent>
      <w:p w14:paraId="32999F1D" w14:textId="77777777" w:rsidR="004B10D6" w:rsidRDefault="004B10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999F1E" w14:textId="77777777" w:rsidR="004B10D6" w:rsidRDefault="004B1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999F19" w14:textId="77777777" w:rsidR="004B10D6" w:rsidRDefault="004B10D6" w:rsidP="00332832">
      <w:pPr>
        <w:spacing w:after="0" w:line="240" w:lineRule="auto"/>
      </w:pPr>
      <w:r>
        <w:separator/>
      </w:r>
    </w:p>
  </w:footnote>
  <w:footnote w:type="continuationSeparator" w:id="0">
    <w:p w14:paraId="32999F1A" w14:textId="77777777" w:rsidR="004B10D6" w:rsidRDefault="004B10D6" w:rsidP="00332832">
      <w:pPr>
        <w:spacing w:after="0" w:line="240" w:lineRule="auto"/>
      </w:pPr>
      <w:r>
        <w:continuationSeparator/>
      </w:r>
    </w:p>
  </w:footnote>
  <w:footnote w:type="continuationNotice" w:id="1">
    <w:p w14:paraId="54DA920E" w14:textId="77777777" w:rsidR="00925838" w:rsidRDefault="009258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0393D2" w14:textId="77777777" w:rsidR="00925838" w:rsidRDefault="009258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264A"/>
    <w:multiLevelType w:val="hybridMultilevel"/>
    <w:tmpl w:val="220EE92E"/>
    <w:lvl w:ilvl="0" w:tplc="2298A76A">
      <w:start w:val="29"/>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CFC283B"/>
    <w:multiLevelType w:val="hybridMultilevel"/>
    <w:tmpl w:val="6A442E74"/>
    <w:lvl w:ilvl="0" w:tplc="124EB222">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MxtrS0MLE0MjU0NDNT0lEKTi0uzszPAykwrQUAR4G+tSwAAAA="/>
  </w:docVars>
  <w:rsids>
    <w:rsidRoot w:val="00804B2E"/>
    <w:rsid w:val="00065A29"/>
    <w:rsid w:val="00117240"/>
    <w:rsid w:val="00141C7A"/>
    <w:rsid w:val="001C0D4A"/>
    <w:rsid w:val="00280D45"/>
    <w:rsid w:val="0028324C"/>
    <w:rsid w:val="002843AD"/>
    <w:rsid w:val="002B160B"/>
    <w:rsid w:val="002C189B"/>
    <w:rsid w:val="002D06B6"/>
    <w:rsid w:val="002F22CA"/>
    <w:rsid w:val="002F7190"/>
    <w:rsid w:val="003062CC"/>
    <w:rsid w:val="00332832"/>
    <w:rsid w:val="00334525"/>
    <w:rsid w:val="00340A7B"/>
    <w:rsid w:val="00390F61"/>
    <w:rsid w:val="003A4994"/>
    <w:rsid w:val="003B7662"/>
    <w:rsid w:val="003C16BD"/>
    <w:rsid w:val="003D2888"/>
    <w:rsid w:val="00434761"/>
    <w:rsid w:val="00484996"/>
    <w:rsid w:val="00487E00"/>
    <w:rsid w:val="004B10D6"/>
    <w:rsid w:val="0052045C"/>
    <w:rsid w:val="005247EB"/>
    <w:rsid w:val="00535F4E"/>
    <w:rsid w:val="00552459"/>
    <w:rsid w:val="00557AAB"/>
    <w:rsid w:val="00651283"/>
    <w:rsid w:val="00664B97"/>
    <w:rsid w:val="00695C78"/>
    <w:rsid w:val="006D70F2"/>
    <w:rsid w:val="006E07FA"/>
    <w:rsid w:val="006F4D7C"/>
    <w:rsid w:val="0075622C"/>
    <w:rsid w:val="007732A1"/>
    <w:rsid w:val="007B15CA"/>
    <w:rsid w:val="007E10F1"/>
    <w:rsid w:val="00804B2E"/>
    <w:rsid w:val="0082625E"/>
    <w:rsid w:val="00835784"/>
    <w:rsid w:val="00842EAF"/>
    <w:rsid w:val="00847941"/>
    <w:rsid w:val="00894788"/>
    <w:rsid w:val="008A7CFF"/>
    <w:rsid w:val="00925838"/>
    <w:rsid w:val="00937FD4"/>
    <w:rsid w:val="00951E06"/>
    <w:rsid w:val="00955F46"/>
    <w:rsid w:val="0099660B"/>
    <w:rsid w:val="009C376D"/>
    <w:rsid w:val="009C6088"/>
    <w:rsid w:val="009D2A7E"/>
    <w:rsid w:val="00A03F52"/>
    <w:rsid w:val="00A32BC9"/>
    <w:rsid w:val="00A418A0"/>
    <w:rsid w:val="00A45AAC"/>
    <w:rsid w:val="00A742A2"/>
    <w:rsid w:val="00A7459F"/>
    <w:rsid w:val="00A94CDB"/>
    <w:rsid w:val="00AC323B"/>
    <w:rsid w:val="00B01DC5"/>
    <w:rsid w:val="00B02F30"/>
    <w:rsid w:val="00B233EA"/>
    <w:rsid w:val="00B5109D"/>
    <w:rsid w:val="00BB0EE9"/>
    <w:rsid w:val="00BE30BB"/>
    <w:rsid w:val="00C02170"/>
    <w:rsid w:val="00C14CAE"/>
    <w:rsid w:val="00C25AD1"/>
    <w:rsid w:val="00C434A0"/>
    <w:rsid w:val="00C911C0"/>
    <w:rsid w:val="00CA70B4"/>
    <w:rsid w:val="00CE5AD3"/>
    <w:rsid w:val="00CF6F5F"/>
    <w:rsid w:val="00D242C4"/>
    <w:rsid w:val="00D34BB6"/>
    <w:rsid w:val="00D41A58"/>
    <w:rsid w:val="00D5150D"/>
    <w:rsid w:val="00D57AA1"/>
    <w:rsid w:val="00D73584"/>
    <w:rsid w:val="00D840BE"/>
    <w:rsid w:val="00DC2386"/>
    <w:rsid w:val="00DC5F52"/>
    <w:rsid w:val="00DF1701"/>
    <w:rsid w:val="00E21CD0"/>
    <w:rsid w:val="00E2616C"/>
    <w:rsid w:val="00E50418"/>
    <w:rsid w:val="00E63178"/>
    <w:rsid w:val="00E857FF"/>
    <w:rsid w:val="00E94E84"/>
    <w:rsid w:val="00EC34A7"/>
    <w:rsid w:val="00ED430E"/>
    <w:rsid w:val="00ED575A"/>
    <w:rsid w:val="00EF3930"/>
    <w:rsid w:val="00EF69DE"/>
    <w:rsid w:val="00F01CAE"/>
    <w:rsid w:val="00F06458"/>
    <w:rsid w:val="00F47718"/>
    <w:rsid w:val="00F5795A"/>
    <w:rsid w:val="00F600D2"/>
    <w:rsid w:val="00F94397"/>
    <w:rsid w:val="00FB2A5D"/>
    <w:rsid w:val="00FD7A4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99D94"/>
  <w15:chartTrackingRefBased/>
  <w15:docId w15:val="{8E87A39F-F08D-48D1-8C1A-E79B7FF9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A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5A29"/>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A4994"/>
    <w:pPr>
      <w:ind w:left="720"/>
      <w:contextualSpacing/>
    </w:pPr>
  </w:style>
  <w:style w:type="paragraph" w:styleId="NoSpacing">
    <w:name w:val="No Spacing"/>
    <w:link w:val="NoSpacingChar"/>
    <w:uiPriority w:val="1"/>
    <w:qFormat/>
    <w:rsid w:val="003062C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062CC"/>
    <w:rPr>
      <w:rFonts w:eastAsiaTheme="minorEastAsia"/>
      <w:lang w:val="en-US"/>
    </w:rPr>
  </w:style>
  <w:style w:type="paragraph" w:styleId="TOCHeading">
    <w:name w:val="TOC Heading"/>
    <w:basedOn w:val="Heading1"/>
    <w:next w:val="Normal"/>
    <w:uiPriority w:val="39"/>
    <w:unhideWhenUsed/>
    <w:qFormat/>
    <w:rsid w:val="002D06B6"/>
    <w:pPr>
      <w:outlineLvl w:val="9"/>
    </w:pPr>
    <w:rPr>
      <w:lang w:val="en-US"/>
    </w:rPr>
  </w:style>
  <w:style w:type="paragraph" w:styleId="TOC1">
    <w:name w:val="toc 1"/>
    <w:basedOn w:val="Normal"/>
    <w:next w:val="Normal"/>
    <w:autoRedefine/>
    <w:uiPriority w:val="39"/>
    <w:unhideWhenUsed/>
    <w:rsid w:val="002D06B6"/>
    <w:pPr>
      <w:spacing w:after="100"/>
    </w:pPr>
  </w:style>
  <w:style w:type="character" w:styleId="Hyperlink">
    <w:name w:val="Hyperlink"/>
    <w:basedOn w:val="DefaultParagraphFont"/>
    <w:uiPriority w:val="99"/>
    <w:unhideWhenUsed/>
    <w:rsid w:val="002D06B6"/>
    <w:rPr>
      <w:color w:val="0563C1" w:themeColor="hyperlink"/>
      <w:u w:val="single"/>
    </w:rPr>
  </w:style>
  <w:style w:type="paragraph" w:styleId="Header">
    <w:name w:val="header"/>
    <w:basedOn w:val="Normal"/>
    <w:link w:val="HeaderChar"/>
    <w:uiPriority w:val="99"/>
    <w:unhideWhenUsed/>
    <w:rsid w:val="003328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2832"/>
  </w:style>
  <w:style w:type="paragraph" w:styleId="Footer">
    <w:name w:val="footer"/>
    <w:basedOn w:val="Normal"/>
    <w:link w:val="FooterChar"/>
    <w:uiPriority w:val="99"/>
    <w:unhideWhenUsed/>
    <w:rsid w:val="003328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29760">
      <w:bodyDiv w:val="1"/>
      <w:marLeft w:val="0"/>
      <w:marRight w:val="0"/>
      <w:marTop w:val="0"/>
      <w:marBottom w:val="0"/>
      <w:divBdr>
        <w:top w:val="none" w:sz="0" w:space="0" w:color="auto"/>
        <w:left w:val="none" w:sz="0" w:space="0" w:color="auto"/>
        <w:bottom w:val="none" w:sz="0" w:space="0" w:color="auto"/>
        <w:right w:val="none" w:sz="0" w:space="0" w:color="auto"/>
      </w:divBdr>
      <w:divsChild>
        <w:div w:id="2074037010">
          <w:marLeft w:val="0"/>
          <w:marRight w:val="0"/>
          <w:marTop w:val="30"/>
          <w:marBottom w:val="0"/>
          <w:divBdr>
            <w:top w:val="none" w:sz="0" w:space="0" w:color="auto"/>
            <w:left w:val="none" w:sz="0" w:space="0" w:color="auto"/>
            <w:bottom w:val="none" w:sz="0" w:space="0" w:color="auto"/>
            <w:right w:val="none" w:sz="0" w:space="0" w:color="auto"/>
          </w:divBdr>
          <w:divsChild>
            <w:div w:id="1914512650">
              <w:marLeft w:val="0"/>
              <w:marRight w:val="0"/>
              <w:marTop w:val="0"/>
              <w:marBottom w:val="0"/>
              <w:divBdr>
                <w:top w:val="none" w:sz="0" w:space="0" w:color="auto"/>
                <w:left w:val="none" w:sz="0" w:space="0" w:color="auto"/>
                <w:bottom w:val="none" w:sz="0" w:space="0" w:color="auto"/>
                <w:right w:val="none" w:sz="0" w:space="0" w:color="auto"/>
              </w:divBdr>
            </w:div>
            <w:div w:id="411204460">
              <w:marLeft w:val="0"/>
              <w:marRight w:val="0"/>
              <w:marTop w:val="0"/>
              <w:marBottom w:val="0"/>
              <w:divBdr>
                <w:top w:val="none" w:sz="0" w:space="0" w:color="auto"/>
                <w:left w:val="none" w:sz="0" w:space="0" w:color="auto"/>
                <w:bottom w:val="none" w:sz="0" w:space="0" w:color="auto"/>
                <w:right w:val="none" w:sz="0" w:space="0" w:color="auto"/>
              </w:divBdr>
              <w:divsChild>
                <w:div w:id="450323263">
                  <w:marLeft w:val="240"/>
                  <w:marRight w:val="90"/>
                  <w:marTop w:val="120"/>
                  <w:marBottom w:val="75"/>
                  <w:divBdr>
                    <w:top w:val="none" w:sz="0" w:space="0" w:color="auto"/>
                    <w:left w:val="none" w:sz="0" w:space="0" w:color="auto"/>
                    <w:bottom w:val="none" w:sz="0" w:space="0" w:color="auto"/>
                    <w:right w:val="none" w:sz="0" w:space="0" w:color="auto"/>
                  </w:divBdr>
                  <w:divsChild>
                    <w:div w:id="196234913">
                      <w:marLeft w:val="0"/>
                      <w:marRight w:val="0"/>
                      <w:marTop w:val="0"/>
                      <w:marBottom w:val="0"/>
                      <w:divBdr>
                        <w:top w:val="none" w:sz="0" w:space="0" w:color="auto"/>
                        <w:left w:val="none" w:sz="0" w:space="0" w:color="auto"/>
                        <w:bottom w:val="none" w:sz="0" w:space="0" w:color="auto"/>
                        <w:right w:val="none" w:sz="0" w:space="0" w:color="auto"/>
                      </w:divBdr>
                    </w:div>
                    <w:div w:id="616915131">
                      <w:marLeft w:val="180"/>
                      <w:marRight w:val="0"/>
                      <w:marTop w:val="180"/>
                      <w:marBottom w:val="0"/>
                      <w:divBdr>
                        <w:top w:val="none" w:sz="0" w:space="0" w:color="auto"/>
                        <w:left w:val="none" w:sz="0" w:space="0" w:color="auto"/>
                        <w:bottom w:val="none" w:sz="0" w:space="0" w:color="auto"/>
                        <w:right w:val="none" w:sz="0" w:space="0" w:color="auto"/>
                      </w:divBdr>
                    </w:div>
                  </w:divsChild>
                </w:div>
                <w:div w:id="1148715886">
                  <w:marLeft w:val="240"/>
                  <w:marRight w:val="90"/>
                  <w:marTop w:val="120"/>
                  <w:marBottom w:val="75"/>
                  <w:divBdr>
                    <w:top w:val="none" w:sz="0" w:space="0" w:color="auto"/>
                    <w:left w:val="none" w:sz="0" w:space="0" w:color="auto"/>
                    <w:bottom w:val="none" w:sz="0" w:space="0" w:color="auto"/>
                    <w:right w:val="none" w:sz="0" w:space="0" w:color="auto"/>
                  </w:divBdr>
                  <w:divsChild>
                    <w:div w:id="38457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1866605">
      <w:bodyDiv w:val="1"/>
      <w:marLeft w:val="0"/>
      <w:marRight w:val="0"/>
      <w:marTop w:val="0"/>
      <w:marBottom w:val="0"/>
      <w:divBdr>
        <w:top w:val="none" w:sz="0" w:space="0" w:color="auto"/>
        <w:left w:val="none" w:sz="0" w:space="0" w:color="auto"/>
        <w:bottom w:val="none" w:sz="0" w:space="0" w:color="auto"/>
        <w:right w:val="none" w:sz="0" w:space="0" w:color="auto"/>
      </w:divBdr>
      <w:divsChild>
        <w:div w:id="62224414">
          <w:marLeft w:val="0"/>
          <w:marRight w:val="0"/>
          <w:marTop w:val="0"/>
          <w:marBottom w:val="0"/>
          <w:divBdr>
            <w:top w:val="none" w:sz="0" w:space="0" w:color="auto"/>
            <w:left w:val="none" w:sz="0" w:space="0" w:color="auto"/>
            <w:bottom w:val="none" w:sz="0" w:space="0" w:color="auto"/>
            <w:right w:val="none" w:sz="0" w:space="0" w:color="auto"/>
          </w:divBdr>
        </w:div>
        <w:div w:id="163595759">
          <w:marLeft w:val="0"/>
          <w:marRight w:val="0"/>
          <w:marTop w:val="0"/>
          <w:marBottom w:val="0"/>
          <w:divBdr>
            <w:top w:val="none" w:sz="0" w:space="0" w:color="auto"/>
            <w:left w:val="none" w:sz="0" w:space="0" w:color="auto"/>
            <w:bottom w:val="none" w:sz="0" w:space="0" w:color="auto"/>
            <w:right w:val="none" w:sz="0" w:space="0" w:color="auto"/>
          </w:divBdr>
        </w:div>
        <w:div w:id="165290357">
          <w:marLeft w:val="0"/>
          <w:marRight w:val="0"/>
          <w:marTop w:val="0"/>
          <w:marBottom w:val="0"/>
          <w:divBdr>
            <w:top w:val="none" w:sz="0" w:space="0" w:color="auto"/>
            <w:left w:val="none" w:sz="0" w:space="0" w:color="auto"/>
            <w:bottom w:val="none" w:sz="0" w:space="0" w:color="auto"/>
            <w:right w:val="none" w:sz="0" w:space="0" w:color="auto"/>
          </w:divBdr>
        </w:div>
        <w:div w:id="171917703">
          <w:marLeft w:val="0"/>
          <w:marRight w:val="0"/>
          <w:marTop w:val="0"/>
          <w:marBottom w:val="0"/>
          <w:divBdr>
            <w:top w:val="none" w:sz="0" w:space="0" w:color="auto"/>
            <w:left w:val="none" w:sz="0" w:space="0" w:color="auto"/>
            <w:bottom w:val="none" w:sz="0" w:space="0" w:color="auto"/>
            <w:right w:val="none" w:sz="0" w:space="0" w:color="auto"/>
          </w:divBdr>
        </w:div>
        <w:div w:id="428355027">
          <w:marLeft w:val="0"/>
          <w:marRight w:val="0"/>
          <w:marTop w:val="0"/>
          <w:marBottom w:val="0"/>
          <w:divBdr>
            <w:top w:val="none" w:sz="0" w:space="0" w:color="auto"/>
            <w:left w:val="none" w:sz="0" w:space="0" w:color="auto"/>
            <w:bottom w:val="none" w:sz="0" w:space="0" w:color="auto"/>
            <w:right w:val="none" w:sz="0" w:space="0" w:color="auto"/>
          </w:divBdr>
        </w:div>
        <w:div w:id="1320693480">
          <w:marLeft w:val="0"/>
          <w:marRight w:val="0"/>
          <w:marTop w:val="0"/>
          <w:marBottom w:val="0"/>
          <w:divBdr>
            <w:top w:val="none" w:sz="0" w:space="0" w:color="auto"/>
            <w:left w:val="none" w:sz="0" w:space="0" w:color="auto"/>
            <w:bottom w:val="none" w:sz="0" w:space="0" w:color="auto"/>
            <w:right w:val="none" w:sz="0" w:space="0" w:color="auto"/>
          </w:divBdr>
        </w:div>
        <w:div w:id="1388843131">
          <w:marLeft w:val="0"/>
          <w:marRight w:val="0"/>
          <w:marTop w:val="0"/>
          <w:marBottom w:val="0"/>
          <w:divBdr>
            <w:top w:val="none" w:sz="0" w:space="0" w:color="auto"/>
            <w:left w:val="none" w:sz="0" w:space="0" w:color="auto"/>
            <w:bottom w:val="none" w:sz="0" w:space="0" w:color="auto"/>
            <w:right w:val="none" w:sz="0" w:space="0" w:color="auto"/>
          </w:divBdr>
        </w:div>
        <w:div w:id="1949197723">
          <w:marLeft w:val="0"/>
          <w:marRight w:val="0"/>
          <w:marTop w:val="0"/>
          <w:marBottom w:val="0"/>
          <w:divBdr>
            <w:top w:val="none" w:sz="0" w:space="0" w:color="auto"/>
            <w:left w:val="none" w:sz="0" w:space="0" w:color="auto"/>
            <w:bottom w:val="none" w:sz="0" w:space="0" w:color="auto"/>
            <w:right w:val="none" w:sz="0" w:space="0" w:color="auto"/>
          </w:divBdr>
        </w:div>
      </w:divsChild>
    </w:div>
    <w:div w:id="388189998">
      <w:bodyDiv w:val="1"/>
      <w:marLeft w:val="0"/>
      <w:marRight w:val="0"/>
      <w:marTop w:val="0"/>
      <w:marBottom w:val="0"/>
      <w:divBdr>
        <w:top w:val="none" w:sz="0" w:space="0" w:color="auto"/>
        <w:left w:val="none" w:sz="0" w:space="0" w:color="auto"/>
        <w:bottom w:val="none" w:sz="0" w:space="0" w:color="auto"/>
        <w:right w:val="none" w:sz="0" w:space="0" w:color="auto"/>
      </w:divBdr>
      <w:divsChild>
        <w:div w:id="987323069">
          <w:marLeft w:val="0"/>
          <w:marRight w:val="0"/>
          <w:marTop w:val="30"/>
          <w:marBottom w:val="0"/>
          <w:divBdr>
            <w:top w:val="none" w:sz="0" w:space="0" w:color="auto"/>
            <w:left w:val="none" w:sz="0" w:space="0" w:color="auto"/>
            <w:bottom w:val="none" w:sz="0" w:space="0" w:color="auto"/>
            <w:right w:val="none" w:sz="0" w:space="0" w:color="auto"/>
          </w:divBdr>
          <w:divsChild>
            <w:div w:id="1154755568">
              <w:marLeft w:val="0"/>
              <w:marRight w:val="0"/>
              <w:marTop w:val="0"/>
              <w:marBottom w:val="0"/>
              <w:divBdr>
                <w:top w:val="none" w:sz="0" w:space="0" w:color="auto"/>
                <w:left w:val="none" w:sz="0" w:space="0" w:color="auto"/>
                <w:bottom w:val="none" w:sz="0" w:space="0" w:color="auto"/>
                <w:right w:val="none" w:sz="0" w:space="0" w:color="auto"/>
              </w:divBdr>
            </w:div>
            <w:div w:id="128598372">
              <w:marLeft w:val="0"/>
              <w:marRight w:val="0"/>
              <w:marTop w:val="0"/>
              <w:marBottom w:val="0"/>
              <w:divBdr>
                <w:top w:val="none" w:sz="0" w:space="0" w:color="auto"/>
                <w:left w:val="none" w:sz="0" w:space="0" w:color="auto"/>
                <w:bottom w:val="none" w:sz="0" w:space="0" w:color="auto"/>
                <w:right w:val="none" w:sz="0" w:space="0" w:color="auto"/>
              </w:divBdr>
              <w:divsChild>
                <w:div w:id="1798713849">
                  <w:marLeft w:val="240"/>
                  <w:marRight w:val="90"/>
                  <w:marTop w:val="120"/>
                  <w:marBottom w:val="75"/>
                  <w:divBdr>
                    <w:top w:val="none" w:sz="0" w:space="0" w:color="auto"/>
                    <w:left w:val="none" w:sz="0" w:space="0" w:color="auto"/>
                    <w:bottom w:val="none" w:sz="0" w:space="0" w:color="auto"/>
                    <w:right w:val="none" w:sz="0" w:space="0" w:color="auto"/>
                  </w:divBdr>
                  <w:divsChild>
                    <w:div w:id="856893916">
                      <w:marLeft w:val="0"/>
                      <w:marRight w:val="0"/>
                      <w:marTop w:val="0"/>
                      <w:marBottom w:val="0"/>
                      <w:divBdr>
                        <w:top w:val="none" w:sz="0" w:space="0" w:color="auto"/>
                        <w:left w:val="none" w:sz="0" w:space="0" w:color="auto"/>
                        <w:bottom w:val="none" w:sz="0" w:space="0" w:color="auto"/>
                        <w:right w:val="none" w:sz="0" w:space="0" w:color="auto"/>
                      </w:divBdr>
                    </w:div>
                    <w:div w:id="2066173233">
                      <w:marLeft w:val="180"/>
                      <w:marRight w:val="0"/>
                      <w:marTop w:val="180"/>
                      <w:marBottom w:val="0"/>
                      <w:divBdr>
                        <w:top w:val="none" w:sz="0" w:space="0" w:color="auto"/>
                        <w:left w:val="none" w:sz="0" w:space="0" w:color="auto"/>
                        <w:bottom w:val="none" w:sz="0" w:space="0" w:color="auto"/>
                        <w:right w:val="none" w:sz="0" w:space="0" w:color="auto"/>
                      </w:divBdr>
                    </w:div>
                  </w:divsChild>
                </w:div>
                <w:div w:id="386295919">
                  <w:marLeft w:val="240"/>
                  <w:marRight w:val="90"/>
                  <w:marTop w:val="120"/>
                  <w:marBottom w:val="75"/>
                  <w:divBdr>
                    <w:top w:val="none" w:sz="0" w:space="0" w:color="auto"/>
                    <w:left w:val="none" w:sz="0" w:space="0" w:color="auto"/>
                    <w:bottom w:val="none" w:sz="0" w:space="0" w:color="auto"/>
                    <w:right w:val="none" w:sz="0" w:space="0" w:color="auto"/>
                  </w:divBdr>
                  <w:divsChild>
                    <w:div w:id="109131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786058">
      <w:bodyDiv w:val="1"/>
      <w:marLeft w:val="0"/>
      <w:marRight w:val="0"/>
      <w:marTop w:val="0"/>
      <w:marBottom w:val="0"/>
      <w:divBdr>
        <w:top w:val="none" w:sz="0" w:space="0" w:color="auto"/>
        <w:left w:val="none" w:sz="0" w:space="0" w:color="auto"/>
        <w:bottom w:val="none" w:sz="0" w:space="0" w:color="auto"/>
        <w:right w:val="none" w:sz="0" w:space="0" w:color="auto"/>
      </w:divBdr>
      <w:divsChild>
        <w:div w:id="529339751">
          <w:marLeft w:val="0"/>
          <w:marRight w:val="0"/>
          <w:marTop w:val="30"/>
          <w:marBottom w:val="0"/>
          <w:divBdr>
            <w:top w:val="none" w:sz="0" w:space="0" w:color="auto"/>
            <w:left w:val="none" w:sz="0" w:space="0" w:color="auto"/>
            <w:bottom w:val="none" w:sz="0" w:space="0" w:color="auto"/>
            <w:right w:val="none" w:sz="0" w:space="0" w:color="auto"/>
          </w:divBdr>
          <w:divsChild>
            <w:div w:id="1733389108">
              <w:marLeft w:val="0"/>
              <w:marRight w:val="0"/>
              <w:marTop w:val="0"/>
              <w:marBottom w:val="0"/>
              <w:divBdr>
                <w:top w:val="none" w:sz="0" w:space="0" w:color="auto"/>
                <w:left w:val="none" w:sz="0" w:space="0" w:color="auto"/>
                <w:bottom w:val="none" w:sz="0" w:space="0" w:color="auto"/>
                <w:right w:val="none" w:sz="0" w:space="0" w:color="auto"/>
              </w:divBdr>
            </w:div>
            <w:div w:id="479270194">
              <w:marLeft w:val="0"/>
              <w:marRight w:val="0"/>
              <w:marTop w:val="0"/>
              <w:marBottom w:val="0"/>
              <w:divBdr>
                <w:top w:val="none" w:sz="0" w:space="0" w:color="auto"/>
                <w:left w:val="none" w:sz="0" w:space="0" w:color="auto"/>
                <w:bottom w:val="none" w:sz="0" w:space="0" w:color="auto"/>
                <w:right w:val="none" w:sz="0" w:space="0" w:color="auto"/>
              </w:divBdr>
              <w:divsChild>
                <w:div w:id="1049763426">
                  <w:marLeft w:val="240"/>
                  <w:marRight w:val="90"/>
                  <w:marTop w:val="120"/>
                  <w:marBottom w:val="75"/>
                  <w:divBdr>
                    <w:top w:val="none" w:sz="0" w:space="0" w:color="auto"/>
                    <w:left w:val="none" w:sz="0" w:space="0" w:color="auto"/>
                    <w:bottom w:val="none" w:sz="0" w:space="0" w:color="auto"/>
                    <w:right w:val="none" w:sz="0" w:space="0" w:color="auto"/>
                  </w:divBdr>
                  <w:divsChild>
                    <w:div w:id="116282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818571">
      <w:bodyDiv w:val="1"/>
      <w:marLeft w:val="0"/>
      <w:marRight w:val="0"/>
      <w:marTop w:val="0"/>
      <w:marBottom w:val="0"/>
      <w:divBdr>
        <w:top w:val="none" w:sz="0" w:space="0" w:color="auto"/>
        <w:left w:val="none" w:sz="0" w:space="0" w:color="auto"/>
        <w:bottom w:val="none" w:sz="0" w:space="0" w:color="auto"/>
        <w:right w:val="none" w:sz="0" w:space="0" w:color="auto"/>
      </w:divBdr>
      <w:divsChild>
        <w:div w:id="300431224">
          <w:marLeft w:val="0"/>
          <w:marRight w:val="0"/>
          <w:marTop w:val="30"/>
          <w:marBottom w:val="0"/>
          <w:divBdr>
            <w:top w:val="single" w:sz="6" w:space="0" w:color="C6C6C6"/>
            <w:left w:val="single" w:sz="6" w:space="0" w:color="C6C6C6"/>
            <w:bottom w:val="single" w:sz="6" w:space="2" w:color="C6C6C6"/>
            <w:right w:val="single" w:sz="6" w:space="0" w:color="C6C6C6"/>
          </w:divBdr>
          <w:divsChild>
            <w:div w:id="461654003">
              <w:marLeft w:val="0"/>
              <w:marRight w:val="0"/>
              <w:marTop w:val="0"/>
              <w:marBottom w:val="0"/>
              <w:divBdr>
                <w:top w:val="none" w:sz="0" w:space="0" w:color="auto"/>
                <w:left w:val="none" w:sz="0" w:space="0" w:color="auto"/>
                <w:bottom w:val="none" w:sz="0" w:space="0" w:color="auto"/>
                <w:right w:val="none" w:sz="0" w:space="0" w:color="auto"/>
              </w:divBdr>
            </w:div>
            <w:div w:id="247424808">
              <w:marLeft w:val="0"/>
              <w:marRight w:val="0"/>
              <w:marTop w:val="0"/>
              <w:marBottom w:val="0"/>
              <w:divBdr>
                <w:top w:val="none" w:sz="0" w:space="0" w:color="auto"/>
                <w:left w:val="none" w:sz="0" w:space="0" w:color="auto"/>
                <w:bottom w:val="none" w:sz="0" w:space="0" w:color="auto"/>
                <w:right w:val="none" w:sz="0" w:space="0" w:color="auto"/>
              </w:divBdr>
              <w:divsChild>
                <w:div w:id="1381517654">
                  <w:marLeft w:val="240"/>
                  <w:marRight w:val="90"/>
                  <w:marTop w:val="120"/>
                  <w:marBottom w:val="75"/>
                  <w:divBdr>
                    <w:top w:val="none" w:sz="0" w:space="0" w:color="auto"/>
                    <w:left w:val="none" w:sz="0" w:space="0" w:color="auto"/>
                    <w:bottom w:val="none" w:sz="0" w:space="0" w:color="auto"/>
                    <w:right w:val="none" w:sz="0" w:space="0" w:color="auto"/>
                  </w:divBdr>
                  <w:divsChild>
                    <w:div w:id="1523743244">
                      <w:marLeft w:val="0"/>
                      <w:marRight w:val="0"/>
                      <w:marTop w:val="0"/>
                      <w:marBottom w:val="0"/>
                      <w:divBdr>
                        <w:top w:val="none" w:sz="0" w:space="0" w:color="auto"/>
                        <w:left w:val="none" w:sz="0" w:space="0" w:color="auto"/>
                        <w:bottom w:val="none" w:sz="0" w:space="0" w:color="auto"/>
                        <w:right w:val="none" w:sz="0" w:space="0" w:color="auto"/>
                      </w:divBdr>
                    </w:div>
                    <w:div w:id="888808499">
                      <w:marLeft w:val="18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 w:id="1182818868">
      <w:bodyDiv w:val="1"/>
      <w:marLeft w:val="0"/>
      <w:marRight w:val="0"/>
      <w:marTop w:val="0"/>
      <w:marBottom w:val="0"/>
      <w:divBdr>
        <w:top w:val="none" w:sz="0" w:space="0" w:color="auto"/>
        <w:left w:val="none" w:sz="0" w:space="0" w:color="auto"/>
        <w:bottom w:val="none" w:sz="0" w:space="0" w:color="auto"/>
        <w:right w:val="none" w:sz="0" w:space="0" w:color="auto"/>
      </w:divBdr>
      <w:divsChild>
        <w:div w:id="1004208857">
          <w:marLeft w:val="0"/>
          <w:marRight w:val="0"/>
          <w:marTop w:val="30"/>
          <w:marBottom w:val="0"/>
          <w:divBdr>
            <w:top w:val="single" w:sz="6" w:space="0" w:color="C6C6C6"/>
            <w:left w:val="single" w:sz="6" w:space="0" w:color="C6C6C6"/>
            <w:bottom w:val="single" w:sz="6" w:space="2" w:color="C6C6C6"/>
            <w:right w:val="single" w:sz="6" w:space="0" w:color="C6C6C6"/>
          </w:divBdr>
          <w:divsChild>
            <w:div w:id="862354953">
              <w:marLeft w:val="0"/>
              <w:marRight w:val="0"/>
              <w:marTop w:val="0"/>
              <w:marBottom w:val="0"/>
              <w:divBdr>
                <w:top w:val="none" w:sz="0" w:space="0" w:color="auto"/>
                <w:left w:val="none" w:sz="0" w:space="0" w:color="auto"/>
                <w:bottom w:val="none" w:sz="0" w:space="0" w:color="auto"/>
                <w:right w:val="none" w:sz="0" w:space="0" w:color="auto"/>
              </w:divBdr>
            </w:div>
            <w:div w:id="857086696">
              <w:marLeft w:val="0"/>
              <w:marRight w:val="0"/>
              <w:marTop w:val="0"/>
              <w:marBottom w:val="0"/>
              <w:divBdr>
                <w:top w:val="none" w:sz="0" w:space="0" w:color="auto"/>
                <w:left w:val="none" w:sz="0" w:space="0" w:color="auto"/>
                <w:bottom w:val="none" w:sz="0" w:space="0" w:color="auto"/>
                <w:right w:val="none" w:sz="0" w:space="0" w:color="auto"/>
              </w:divBdr>
              <w:divsChild>
                <w:div w:id="1351569812">
                  <w:marLeft w:val="240"/>
                  <w:marRight w:val="90"/>
                  <w:marTop w:val="120"/>
                  <w:marBottom w:val="75"/>
                  <w:divBdr>
                    <w:top w:val="none" w:sz="0" w:space="0" w:color="auto"/>
                    <w:left w:val="none" w:sz="0" w:space="0" w:color="auto"/>
                    <w:bottom w:val="none" w:sz="0" w:space="0" w:color="auto"/>
                    <w:right w:val="none" w:sz="0" w:space="0" w:color="auto"/>
                  </w:divBdr>
                  <w:divsChild>
                    <w:div w:id="1460882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951166">
      <w:bodyDiv w:val="1"/>
      <w:marLeft w:val="0"/>
      <w:marRight w:val="0"/>
      <w:marTop w:val="0"/>
      <w:marBottom w:val="0"/>
      <w:divBdr>
        <w:top w:val="none" w:sz="0" w:space="0" w:color="auto"/>
        <w:left w:val="none" w:sz="0" w:space="0" w:color="auto"/>
        <w:bottom w:val="none" w:sz="0" w:space="0" w:color="auto"/>
        <w:right w:val="none" w:sz="0" w:space="0" w:color="auto"/>
      </w:divBdr>
      <w:divsChild>
        <w:div w:id="720515945">
          <w:marLeft w:val="0"/>
          <w:marRight w:val="0"/>
          <w:marTop w:val="30"/>
          <w:marBottom w:val="0"/>
          <w:divBdr>
            <w:top w:val="none" w:sz="0" w:space="0" w:color="auto"/>
            <w:left w:val="none" w:sz="0" w:space="0" w:color="auto"/>
            <w:bottom w:val="none" w:sz="0" w:space="0" w:color="auto"/>
            <w:right w:val="none" w:sz="0" w:space="0" w:color="auto"/>
          </w:divBdr>
          <w:divsChild>
            <w:div w:id="1871408701">
              <w:marLeft w:val="0"/>
              <w:marRight w:val="0"/>
              <w:marTop w:val="0"/>
              <w:marBottom w:val="0"/>
              <w:divBdr>
                <w:top w:val="none" w:sz="0" w:space="0" w:color="auto"/>
                <w:left w:val="none" w:sz="0" w:space="0" w:color="auto"/>
                <w:bottom w:val="none" w:sz="0" w:space="0" w:color="auto"/>
                <w:right w:val="none" w:sz="0" w:space="0" w:color="auto"/>
              </w:divBdr>
            </w:div>
            <w:div w:id="70852264">
              <w:marLeft w:val="0"/>
              <w:marRight w:val="0"/>
              <w:marTop w:val="0"/>
              <w:marBottom w:val="0"/>
              <w:divBdr>
                <w:top w:val="none" w:sz="0" w:space="0" w:color="auto"/>
                <w:left w:val="none" w:sz="0" w:space="0" w:color="auto"/>
                <w:bottom w:val="none" w:sz="0" w:space="0" w:color="auto"/>
                <w:right w:val="none" w:sz="0" w:space="0" w:color="auto"/>
              </w:divBdr>
              <w:divsChild>
                <w:div w:id="2127582328">
                  <w:marLeft w:val="240"/>
                  <w:marRight w:val="90"/>
                  <w:marTop w:val="120"/>
                  <w:marBottom w:val="75"/>
                  <w:divBdr>
                    <w:top w:val="none" w:sz="0" w:space="0" w:color="auto"/>
                    <w:left w:val="none" w:sz="0" w:space="0" w:color="auto"/>
                    <w:bottom w:val="none" w:sz="0" w:space="0" w:color="auto"/>
                    <w:right w:val="none" w:sz="0" w:space="0" w:color="auto"/>
                  </w:divBdr>
                  <w:divsChild>
                    <w:div w:id="1257712641">
                      <w:marLeft w:val="0"/>
                      <w:marRight w:val="0"/>
                      <w:marTop w:val="0"/>
                      <w:marBottom w:val="0"/>
                      <w:divBdr>
                        <w:top w:val="none" w:sz="0" w:space="0" w:color="auto"/>
                        <w:left w:val="none" w:sz="0" w:space="0" w:color="auto"/>
                        <w:bottom w:val="none" w:sz="0" w:space="0" w:color="auto"/>
                        <w:right w:val="none" w:sz="0" w:space="0" w:color="auto"/>
                      </w:divBdr>
                    </w:div>
                    <w:div w:id="421996467">
                      <w:marLeft w:val="180"/>
                      <w:marRight w:val="0"/>
                      <w:marTop w:val="180"/>
                      <w:marBottom w:val="0"/>
                      <w:divBdr>
                        <w:top w:val="none" w:sz="0" w:space="0" w:color="auto"/>
                        <w:left w:val="none" w:sz="0" w:space="0" w:color="auto"/>
                        <w:bottom w:val="none" w:sz="0" w:space="0" w:color="auto"/>
                        <w:right w:val="none" w:sz="0" w:space="0" w:color="auto"/>
                      </w:divBdr>
                    </w:div>
                  </w:divsChild>
                </w:div>
                <w:div w:id="1213690598">
                  <w:marLeft w:val="240"/>
                  <w:marRight w:val="90"/>
                  <w:marTop w:val="120"/>
                  <w:marBottom w:val="75"/>
                  <w:divBdr>
                    <w:top w:val="none" w:sz="0" w:space="0" w:color="auto"/>
                    <w:left w:val="none" w:sz="0" w:space="0" w:color="auto"/>
                    <w:bottom w:val="none" w:sz="0" w:space="0" w:color="auto"/>
                    <w:right w:val="none" w:sz="0" w:space="0" w:color="auto"/>
                  </w:divBdr>
                  <w:divsChild>
                    <w:div w:id="429352960">
                      <w:marLeft w:val="0"/>
                      <w:marRight w:val="0"/>
                      <w:marTop w:val="0"/>
                      <w:marBottom w:val="0"/>
                      <w:divBdr>
                        <w:top w:val="none" w:sz="0" w:space="0" w:color="auto"/>
                        <w:left w:val="none" w:sz="0" w:space="0" w:color="auto"/>
                        <w:bottom w:val="none" w:sz="0" w:space="0" w:color="auto"/>
                        <w:right w:val="none" w:sz="0" w:space="0" w:color="auto"/>
                      </w:divBdr>
                    </w:div>
                  </w:divsChild>
                </w:div>
                <w:div w:id="2064870858">
                  <w:marLeft w:val="240"/>
                  <w:marRight w:val="90"/>
                  <w:marTop w:val="120"/>
                  <w:marBottom w:val="75"/>
                  <w:divBdr>
                    <w:top w:val="none" w:sz="0" w:space="0" w:color="auto"/>
                    <w:left w:val="none" w:sz="0" w:space="0" w:color="auto"/>
                    <w:bottom w:val="none" w:sz="0" w:space="0" w:color="auto"/>
                    <w:right w:val="none" w:sz="0" w:space="0" w:color="auto"/>
                  </w:divBdr>
                  <w:divsChild>
                    <w:div w:id="233903762">
                      <w:marLeft w:val="0"/>
                      <w:marRight w:val="0"/>
                      <w:marTop w:val="0"/>
                      <w:marBottom w:val="0"/>
                      <w:divBdr>
                        <w:top w:val="none" w:sz="0" w:space="0" w:color="auto"/>
                        <w:left w:val="none" w:sz="0" w:space="0" w:color="auto"/>
                        <w:bottom w:val="none" w:sz="0" w:space="0" w:color="auto"/>
                        <w:right w:val="none" w:sz="0" w:space="0" w:color="auto"/>
                      </w:divBdr>
                    </w:div>
                  </w:divsChild>
                </w:div>
                <w:div w:id="1258900444">
                  <w:marLeft w:val="240"/>
                  <w:marRight w:val="90"/>
                  <w:marTop w:val="120"/>
                  <w:marBottom w:val="75"/>
                  <w:divBdr>
                    <w:top w:val="none" w:sz="0" w:space="0" w:color="auto"/>
                    <w:left w:val="none" w:sz="0" w:space="0" w:color="auto"/>
                    <w:bottom w:val="none" w:sz="0" w:space="0" w:color="auto"/>
                    <w:right w:val="none" w:sz="0" w:space="0" w:color="auto"/>
                  </w:divBdr>
                  <w:divsChild>
                    <w:div w:id="303897270">
                      <w:marLeft w:val="0"/>
                      <w:marRight w:val="0"/>
                      <w:marTop w:val="0"/>
                      <w:marBottom w:val="0"/>
                      <w:divBdr>
                        <w:top w:val="none" w:sz="0" w:space="0" w:color="auto"/>
                        <w:left w:val="none" w:sz="0" w:space="0" w:color="auto"/>
                        <w:bottom w:val="none" w:sz="0" w:space="0" w:color="auto"/>
                        <w:right w:val="none" w:sz="0" w:space="0" w:color="auto"/>
                      </w:divBdr>
                    </w:div>
                  </w:divsChild>
                </w:div>
                <w:div w:id="2037000309">
                  <w:marLeft w:val="240"/>
                  <w:marRight w:val="90"/>
                  <w:marTop w:val="120"/>
                  <w:marBottom w:val="75"/>
                  <w:divBdr>
                    <w:top w:val="none" w:sz="0" w:space="0" w:color="auto"/>
                    <w:left w:val="none" w:sz="0" w:space="0" w:color="auto"/>
                    <w:bottom w:val="none" w:sz="0" w:space="0" w:color="auto"/>
                    <w:right w:val="none" w:sz="0" w:space="0" w:color="auto"/>
                  </w:divBdr>
                  <w:divsChild>
                    <w:div w:id="1697611582">
                      <w:marLeft w:val="0"/>
                      <w:marRight w:val="0"/>
                      <w:marTop w:val="0"/>
                      <w:marBottom w:val="0"/>
                      <w:divBdr>
                        <w:top w:val="none" w:sz="0" w:space="0" w:color="auto"/>
                        <w:left w:val="none" w:sz="0" w:space="0" w:color="auto"/>
                        <w:bottom w:val="none" w:sz="0" w:space="0" w:color="auto"/>
                        <w:right w:val="none" w:sz="0" w:space="0" w:color="auto"/>
                      </w:divBdr>
                    </w:div>
                    <w:div w:id="43792211">
                      <w:marLeft w:val="180"/>
                      <w:marRight w:val="0"/>
                      <w:marTop w:val="180"/>
                      <w:marBottom w:val="0"/>
                      <w:divBdr>
                        <w:top w:val="none" w:sz="0" w:space="0" w:color="auto"/>
                        <w:left w:val="none" w:sz="0" w:space="0" w:color="auto"/>
                        <w:bottom w:val="none" w:sz="0" w:space="0" w:color="auto"/>
                        <w:right w:val="none" w:sz="0" w:space="0" w:color="auto"/>
                      </w:divBdr>
                    </w:div>
                  </w:divsChild>
                </w:div>
                <w:div w:id="2078159862">
                  <w:marLeft w:val="240"/>
                  <w:marRight w:val="0"/>
                  <w:marTop w:val="120"/>
                  <w:marBottom w:val="0"/>
                  <w:divBdr>
                    <w:top w:val="none" w:sz="0" w:space="0" w:color="auto"/>
                    <w:left w:val="none" w:sz="0" w:space="0" w:color="auto"/>
                    <w:bottom w:val="none" w:sz="0" w:space="0" w:color="auto"/>
                    <w:right w:val="none" w:sz="0" w:space="0" w:color="auto"/>
                  </w:divBdr>
                  <w:divsChild>
                    <w:div w:id="85068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6655643">
      <w:bodyDiv w:val="1"/>
      <w:marLeft w:val="0"/>
      <w:marRight w:val="0"/>
      <w:marTop w:val="0"/>
      <w:marBottom w:val="0"/>
      <w:divBdr>
        <w:top w:val="none" w:sz="0" w:space="0" w:color="auto"/>
        <w:left w:val="none" w:sz="0" w:space="0" w:color="auto"/>
        <w:bottom w:val="none" w:sz="0" w:space="0" w:color="auto"/>
        <w:right w:val="none" w:sz="0" w:space="0" w:color="auto"/>
      </w:divBdr>
      <w:divsChild>
        <w:div w:id="968364900">
          <w:marLeft w:val="240"/>
          <w:marRight w:val="90"/>
          <w:marTop w:val="120"/>
          <w:marBottom w:val="75"/>
          <w:divBdr>
            <w:top w:val="single" w:sz="6" w:space="8" w:color="C6C6C6"/>
            <w:left w:val="single" w:sz="6" w:space="12" w:color="C6C6C6"/>
            <w:bottom w:val="single" w:sz="6" w:space="6" w:color="C6C6C6"/>
            <w:right w:val="single" w:sz="6" w:space="12" w:color="C6C6C6"/>
          </w:divBdr>
          <w:divsChild>
            <w:div w:id="130373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846951">
      <w:bodyDiv w:val="1"/>
      <w:marLeft w:val="0"/>
      <w:marRight w:val="0"/>
      <w:marTop w:val="0"/>
      <w:marBottom w:val="0"/>
      <w:divBdr>
        <w:top w:val="none" w:sz="0" w:space="0" w:color="auto"/>
        <w:left w:val="none" w:sz="0" w:space="0" w:color="auto"/>
        <w:bottom w:val="none" w:sz="0" w:space="0" w:color="auto"/>
        <w:right w:val="none" w:sz="0" w:space="0" w:color="auto"/>
      </w:divBdr>
      <w:divsChild>
        <w:div w:id="1782647358">
          <w:marLeft w:val="0"/>
          <w:marRight w:val="0"/>
          <w:marTop w:val="30"/>
          <w:marBottom w:val="0"/>
          <w:divBdr>
            <w:top w:val="none" w:sz="0" w:space="0" w:color="auto"/>
            <w:left w:val="none" w:sz="0" w:space="0" w:color="auto"/>
            <w:bottom w:val="none" w:sz="0" w:space="0" w:color="auto"/>
            <w:right w:val="none" w:sz="0" w:space="0" w:color="auto"/>
          </w:divBdr>
          <w:divsChild>
            <w:div w:id="1242106356">
              <w:marLeft w:val="0"/>
              <w:marRight w:val="0"/>
              <w:marTop w:val="0"/>
              <w:marBottom w:val="0"/>
              <w:divBdr>
                <w:top w:val="none" w:sz="0" w:space="0" w:color="auto"/>
                <w:left w:val="none" w:sz="0" w:space="0" w:color="auto"/>
                <w:bottom w:val="none" w:sz="0" w:space="0" w:color="auto"/>
                <w:right w:val="none" w:sz="0" w:space="0" w:color="auto"/>
              </w:divBdr>
            </w:div>
            <w:div w:id="75710351">
              <w:marLeft w:val="0"/>
              <w:marRight w:val="0"/>
              <w:marTop w:val="0"/>
              <w:marBottom w:val="0"/>
              <w:divBdr>
                <w:top w:val="none" w:sz="0" w:space="0" w:color="auto"/>
                <w:left w:val="none" w:sz="0" w:space="0" w:color="auto"/>
                <w:bottom w:val="none" w:sz="0" w:space="0" w:color="auto"/>
                <w:right w:val="none" w:sz="0" w:space="0" w:color="auto"/>
              </w:divBdr>
              <w:divsChild>
                <w:div w:id="1692994476">
                  <w:marLeft w:val="240"/>
                  <w:marRight w:val="90"/>
                  <w:marTop w:val="120"/>
                  <w:marBottom w:val="75"/>
                  <w:divBdr>
                    <w:top w:val="none" w:sz="0" w:space="0" w:color="auto"/>
                    <w:left w:val="none" w:sz="0" w:space="0" w:color="auto"/>
                    <w:bottom w:val="none" w:sz="0" w:space="0" w:color="auto"/>
                    <w:right w:val="none" w:sz="0" w:space="0" w:color="auto"/>
                  </w:divBdr>
                  <w:divsChild>
                    <w:div w:id="1837111610">
                      <w:marLeft w:val="0"/>
                      <w:marRight w:val="0"/>
                      <w:marTop w:val="0"/>
                      <w:marBottom w:val="0"/>
                      <w:divBdr>
                        <w:top w:val="none" w:sz="0" w:space="0" w:color="auto"/>
                        <w:left w:val="none" w:sz="0" w:space="0" w:color="auto"/>
                        <w:bottom w:val="none" w:sz="0" w:space="0" w:color="auto"/>
                        <w:right w:val="none" w:sz="0" w:space="0" w:color="auto"/>
                      </w:divBdr>
                    </w:div>
                    <w:div w:id="168561774">
                      <w:marLeft w:val="180"/>
                      <w:marRight w:val="0"/>
                      <w:marTop w:val="180"/>
                      <w:marBottom w:val="0"/>
                      <w:divBdr>
                        <w:top w:val="none" w:sz="0" w:space="0" w:color="auto"/>
                        <w:left w:val="none" w:sz="0" w:space="0" w:color="auto"/>
                        <w:bottom w:val="none" w:sz="0" w:space="0" w:color="auto"/>
                        <w:right w:val="none" w:sz="0" w:space="0" w:color="auto"/>
                      </w:divBdr>
                    </w:div>
                  </w:divsChild>
                </w:div>
                <w:div w:id="72246816">
                  <w:marLeft w:val="240"/>
                  <w:marRight w:val="90"/>
                  <w:marTop w:val="120"/>
                  <w:marBottom w:val="75"/>
                  <w:divBdr>
                    <w:top w:val="none" w:sz="0" w:space="0" w:color="auto"/>
                    <w:left w:val="none" w:sz="0" w:space="0" w:color="auto"/>
                    <w:bottom w:val="none" w:sz="0" w:space="0" w:color="auto"/>
                    <w:right w:val="none" w:sz="0" w:space="0" w:color="auto"/>
                  </w:divBdr>
                  <w:divsChild>
                    <w:div w:id="1672636517">
                      <w:marLeft w:val="0"/>
                      <w:marRight w:val="0"/>
                      <w:marTop w:val="0"/>
                      <w:marBottom w:val="0"/>
                      <w:divBdr>
                        <w:top w:val="none" w:sz="0" w:space="0" w:color="auto"/>
                        <w:left w:val="none" w:sz="0" w:space="0" w:color="auto"/>
                        <w:bottom w:val="none" w:sz="0" w:space="0" w:color="auto"/>
                        <w:right w:val="none" w:sz="0" w:space="0" w:color="auto"/>
                      </w:divBdr>
                    </w:div>
                  </w:divsChild>
                </w:div>
                <w:div w:id="1891109356">
                  <w:marLeft w:val="240"/>
                  <w:marRight w:val="90"/>
                  <w:marTop w:val="120"/>
                  <w:marBottom w:val="75"/>
                  <w:divBdr>
                    <w:top w:val="none" w:sz="0" w:space="0" w:color="auto"/>
                    <w:left w:val="none" w:sz="0" w:space="0" w:color="auto"/>
                    <w:bottom w:val="none" w:sz="0" w:space="0" w:color="auto"/>
                    <w:right w:val="none" w:sz="0" w:space="0" w:color="auto"/>
                  </w:divBdr>
                  <w:divsChild>
                    <w:div w:id="107244430">
                      <w:marLeft w:val="0"/>
                      <w:marRight w:val="0"/>
                      <w:marTop w:val="0"/>
                      <w:marBottom w:val="0"/>
                      <w:divBdr>
                        <w:top w:val="none" w:sz="0" w:space="0" w:color="auto"/>
                        <w:left w:val="none" w:sz="0" w:space="0" w:color="auto"/>
                        <w:bottom w:val="none" w:sz="0" w:space="0" w:color="auto"/>
                        <w:right w:val="none" w:sz="0" w:space="0" w:color="auto"/>
                      </w:divBdr>
                    </w:div>
                  </w:divsChild>
                </w:div>
                <w:div w:id="1064372538">
                  <w:marLeft w:val="240"/>
                  <w:marRight w:val="90"/>
                  <w:marTop w:val="120"/>
                  <w:marBottom w:val="75"/>
                  <w:divBdr>
                    <w:top w:val="none" w:sz="0" w:space="0" w:color="auto"/>
                    <w:left w:val="none" w:sz="0" w:space="0" w:color="auto"/>
                    <w:bottom w:val="none" w:sz="0" w:space="0" w:color="auto"/>
                    <w:right w:val="none" w:sz="0" w:space="0" w:color="auto"/>
                  </w:divBdr>
                  <w:divsChild>
                    <w:div w:id="59271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6.emf"/><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A00258772</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725BB5-6BBC-4A5D-A67B-1E736BFD8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12</Pages>
  <Words>1707</Words>
  <Characters>9735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Portfolio Assignment 2</vt:lpstr>
    </vt:vector>
  </TitlesOfParts>
  <Company>AIT</Company>
  <LinksUpToDate>false</LinksUpToDate>
  <CharactersWithSpaces>11420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Portfolio Assignment 2</dc:title>
  <dc:subject>A study of Body Image of pregnant women</dc:subject>
  <dc:creator>Achal Gupta</dc:creator>
  <cp:keywords/>
  <dc:description/>
  <cp:lastModifiedBy>Achal Gupta</cp:lastModifiedBy>
  <cp:revision>89</cp:revision>
  <dcterms:created xsi:type="dcterms:W3CDTF">2018-11-09T16:33:00Z</dcterms:created>
  <dcterms:modified xsi:type="dcterms:W3CDTF">2018-11-14T15:31:00Z</dcterms:modified>
</cp:coreProperties>
</file>